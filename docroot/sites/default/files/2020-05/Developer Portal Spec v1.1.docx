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F654A" w14:textId="474BB814" w:rsidR="007A36BF" w:rsidRPr="007A36BF" w:rsidRDefault="007A36BF" w:rsidP="007A36BF">
      <w:pPr>
        <w:divId w:val="214900106"/>
        <w:rPr>
          <w:rFonts w:ascii="Arial" w:hAnsi="Arial" w:cs="Arial"/>
          <w:sz w:val="32"/>
          <w:szCs w:val="32"/>
        </w:rPr>
      </w:pPr>
      <w:bookmarkStart w:id="0" w:name="_GoBack"/>
      <w:bookmarkEnd w:id="0"/>
      <w:r w:rsidRPr="007A36BF">
        <w:rPr>
          <w:rFonts w:ascii="Arial" w:hAnsi="Arial" w:cs="Arial"/>
          <w:sz w:val="32"/>
          <w:szCs w:val="32"/>
        </w:rPr>
        <w:t>Product Setup and Management</w:t>
      </w:r>
    </w:p>
    <w:p w14:paraId="2DE3135C" w14:textId="77777777" w:rsidR="007A36BF" w:rsidRPr="007A36BF" w:rsidRDefault="007A36BF" w:rsidP="007A36BF">
      <w:pPr>
        <w:divId w:val="214900106"/>
        <w:rPr>
          <w:rFonts w:ascii="Arial" w:hAnsi="Arial" w:cs="Arial"/>
        </w:rPr>
      </w:pPr>
    </w:p>
    <w:p w14:paraId="4D5DBEA5" w14:textId="1E1981F5" w:rsidR="007A36BF" w:rsidRDefault="007A36BF" w:rsidP="007A36BF">
      <w:pPr>
        <w:divId w:val="214900106"/>
        <w:rPr>
          <w:rFonts w:ascii="Arial" w:hAnsi="Arial" w:cs="Arial"/>
          <w:b/>
          <w:bCs/>
          <w:sz w:val="20"/>
          <w:szCs w:val="20"/>
        </w:rPr>
      </w:pPr>
      <w:r w:rsidRPr="00597C5A">
        <w:rPr>
          <w:rFonts w:ascii="Arial" w:hAnsi="Arial" w:cs="Arial"/>
          <w:b/>
          <w:bCs/>
          <w:sz w:val="20"/>
          <w:szCs w:val="20"/>
        </w:rPr>
        <w:t>Security</w:t>
      </w:r>
    </w:p>
    <w:p w14:paraId="539B4A67" w14:textId="77777777" w:rsidR="00284142" w:rsidRPr="00597C5A" w:rsidRDefault="00284142" w:rsidP="007A36BF">
      <w:pPr>
        <w:divId w:val="214900106"/>
        <w:rPr>
          <w:rFonts w:ascii="Arial" w:hAnsi="Arial" w:cs="Arial"/>
          <w:b/>
          <w:bCs/>
          <w:sz w:val="20"/>
          <w:szCs w:val="20"/>
        </w:rPr>
      </w:pPr>
    </w:p>
    <w:p w14:paraId="206795F6" w14:textId="432AD3F6" w:rsidR="007A36BF" w:rsidRDefault="007A36BF" w:rsidP="007A36BF">
      <w:pPr>
        <w:pStyle w:val="ListParagraph"/>
        <w:numPr>
          <w:ilvl w:val="0"/>
          <w:numId w:val="5"/>
        </w:numPr>
        <w:divId w:val="214900106"/>
        <w:rPr>
          <w:rFonts w:ascii="Arial" w:hAnsi="Arial" w:cs="Arial"/>
          <w:sz w:val="20"/>
          <w:szCs w:val="20"/>
        </w:rPr>
      </w:pPr>
      <w:r w:rsidRPr="00597C5A">
        <w:rPr>
          <w:rFonts w:ascii="Arial" w:hAnsi="Arial" w:cs="Arial"/>
          <w:sz w:val="20"/>
          <w:szCs w:val="20"/>
        </w:rPr>
        <w:t xml:space="preserve">An </w:t>
      </w:r>
      <w:commentRangeStart w:id="1"/>
      <w:r w:rsidRPr="00597C5A">
        <w:rPr>
          <w:rFonts w:ascii="Arial" w:hAnsi="Arial" w:cs="Arial"/>
          <w:sz w:val="20"/>
          <w:szCs w:val="20"/>
        </w:rPr>
        <w:t>application</w:t>
      </w:r>
      <w:commentRangeEnd w:id="1"/>
      <w:r>
        <w:commentReference w:id="1"/>
      </w:r>
      <w:r w:rsidRPr="00597C5A">
        <w:rPr>
          <w:rFonts w:ascii="Arial" w:hAnsi="Arial" w:cs="Arial"/>
          <w:sz w:val="20"/>
          <w:szCs w:val="20"/>
        </w:rPr>
        <w:t xml:space="preserve"> MUST have a dedicated set of keys for the QA environment</w:t>
      </w:r>
      <w:r w:rsidR="00597C5A" w:rsidRPr="00597C5A">
        <w:rPr>
          <w:rFonts w:ascii="Arial" w:hAnsi="Arial" w:cs="Arial"/>
          <w:sz w:val="20"/>
          <w:szCs w:val="20"/>
        </w:rPr>
        <w:t>.</w:t>
      </w:r>
    </w:p>
    <w:p w14:paraId="5D1266D2" w14:textId="77777777" w:rsidR="00284142" w:rsidRPr="00597C5A" w:rsidRDefault="00284142" w:rsidP="00284142">
      <w:pPr>
        <w:pStyle w:val="ListParagraph"/>
        <w:divId w:val="214900106"/>
        <w:rPr>
          <w:rFonts w:ascii="Arial" w:hAnsi="Arial" w:cs="Arial"/>
          <w:sz w:val="20"/>
          <w:szCs w:val="20"/>
        </w:rPr>
      </w:pPr>
    </w:p>
    <w:p w14:paraId="40F0C5ED" w14:textId="713F0978" w:rsidR="007A36BF" w:rsidRPr="00597C5A" w:rsidRDefault="007A36BF" w:rsidP="007A36BF">
      <w:pPr>
        <w:pStyle w:val="ListParagraph"/>
        <w:numPr>
          <w:ilvl w:val="0"/>
          <w:numId w:val="5"/>
        </w:numPr>
        <w:divId w:val="214900106"/>
        <w:rPr>
          <w:rFonts w:ascii="Arial" w:hAnsi="Arial" w:cs="Arial"/>
          <w:sz w:val="20"/>
          <w:szCs w:val="20"/>
        </w:rPr>
      </w:pPr>
      <w:r w:rsidRPr="00597C5A">
        <w:rPr>
          <w:rFonts w:ascii="Arial" w:hAnsi="Arial" w:cs="Arial"/>
          <w:sz w:val="20"/>
          <w:szCs w:val="20"/>
        </w:rPr>
        <w:t>An application MUST have a dedicated set of keys for the PROD environment</w:t>
      </w:r>
      <w:r w:rsidR="00597C5A" w:rsidRPr="00597C5A">
        <w:rPr>
          <w:rFonts w:ascii="Arial" w:hAnsi="Arial" w:cs="Arial"/>
          <w:sz w:val="20"/>
          <w:szCs w:val="20"/>
        </w:rPr>
        <w:t>.</w:t>
      </w:r>
    </w:p>
    <w:p w14:paraId="54FA36EA" w14:textId="77777777" w:rsidR="00284142" w:rsidRDefault="00284142" w:rsidP="00284142">
      <w:pPr>
        <w:pStyle w:val="ListParagraph"/>
        <w:divId w:val="214900106"/>
        <w:rPr>
          <w:rFonts w:ascii="Arial" w:hAnsi="Arial" w:cs="Arial"/>
          <w:sz w:val="20"/>
          <w:szCs w:val="20"/>
        </w:rPr>
      </w:pPr>
    </w:p>
    <w:p w14:paraId="6FE5DA7B" w14:textId="25FF7A0E" w:rsidR="007A36BF" w:rsidRPr="00597C5A" w:rsidRDefault="007A36BF" w:rsidP="007A36BF">
      <w:pPr>
        <w:pStyle w:val="ListParagraph"/>
        <w:numPr>
          <w:ilvl w:val="0"/>
          <w:numId w:val="5"/>
        </w:numPr>
        <w:divId w:val="214900106"/>
        <w:rPr>
          <w:rFonts w:ascii="Arial" w:hAnsi="Arial" w:cs="Arial"/>
          <w:sz w:val="20"/>
          <w:szCs w:val="20"/>
        </w:rPr>
      </w:pPr>
      <w:r w:rsidRPr="00597C5A">
        <w:rPr>
          <w:rFonts w:ascii="Arial" w:hAnsi="Arial" w:cs="Arial"/>
          <w:sz w:val="20"/>
          <w:szCs w:val="20"/>
        </w:rPr>
        <w:t>Application Keys cannot be shared between the QA and PROD environments</w:t>
      </w:r>
      <w:r w:rsidR="00597C5A" w:rsidRPr="00597C5A">
        <w:rPr>
          <w:rFonts w:ascii="Arial" w:hAnsi="Arial" w:cs="Arial"/>
          <w:sz w:val="20"/>
          <w:szCs w:val="20"/>
        </w:rPr>
        <w:t>.</w:t>
      </w:r>
    </w:p>
    <w:p w14:paraId="3FC5CF57" w14:textId="77777777" w:rsidR="007A36BF" w:rsidRPr="00597C5A" w:rsidRDefault="007A36BF" w:rsidP="007A36BF">
      <w:pPr>
        <w:divId w:val="214900106"/>
        <w:rPr>
          <w:rFonts w:ascii="Arial" w:hAnsi="Arial" w:cs="Arial"/>
          <w:sz w:val="20"/>
          <w:szCs w:val="20"/>
        </w:rPr>
      </w:pPr>
    </w:p>
    <w:p w14:paraId="5FFB822A" w14:textId="7B6A8038" w:rsidR="007A36BF" w:rsidRPr="00597C5A" w:rsidRDefault="007A36BF" w:rsidP="007A36BF">
      <w:pPr>
        <w:divId w:val="214900106"/>
        <w:rPr>
          <w:rFonts w:ascii="Arial" w:hAnsi="Arial" w:cs="Arial"/>
          <w:b/>
          <w:bCs/>
          <w:sz w:val="20"/>
          <w:szCs w:val="20"/>
        </w:rPr>
      </w:pPr>
      <w:r w:rsidRPr="00597C5A">
        <w:rPr>
          <w:rFonts w:ascii="Arial" w:hAnsi="Arial" w:cs="Arial"/>
          <w:b/>
          <w:bCs/>
          <w:sz w:val="20"/>
          <w:szCs w:val="20"/>
        </w:rPr>
        <w:t>Product Setup in Apigee Edge</w:t>
      </w:r>
    </w:p>
    <w:p w14:paraId="7C602B03" w14:textId="77777777" w:rsidR="007A36BF" w:rsidRPr="00597C5A" w:rsidRDefault="007A36BF" w:rsidP="007A36BF">
      <w:pPr>
        <w:divId w:val="214900106"/>
        <w:rPr>
          <w:rFonts w:ascii="Arial" w:hAnsi="Arial" w:cs="Arial"/>
          <w:sz w:val="20"/>
          <w:szCs w:val="20"/>
        </w:rPr>
      </w:pPr>
    </w:p>
    <w:p w14:paraId="4EBD6B3C" w14:textId="453CA48D" w:rsidR="007A36BF" w:rsidRDefault="007A36BF" w:rsidP="00597C5A">
      <w:pPr>
        <w:pStyle w:val="ListParagraph"/>
        <w:numPr>
          <w:ilvl w:val="0"/>
          <w:numId w:val="6"/>
        </w:numPr>
        <w:divId w:val="214900106"/>
        <w:rPr>
          <w:rFonts w:ascii="Arial" w:hAnsi="Arial" w:cs="Arial"/>
          <w:sz w:val="20"/>
          <w:szCs w:val="20"/>
        </w:rPr>
      </w:pPr>
      <w:r w:rsidRPr="00597C5A">
        <w:rPr>
          <w:rFonts w:ascii="Arial" w:hAnsi="Arial" w:cs="Arial"/>
          <w:sz w:val="20"/>
          <w:szCs w:val="20"/>
        </w:rPr>
        <w:t>Products in Apigee Edge will be set up using the Apigee Edge UI</w:t>
      </w:r>
      <w:r w:rsidR="00597C5A" w:rsidRPr="00597C5A">
        <w:rPr>
          <w:rFonts w:ascii="Arial" w:hAnsi="Arial" w:cs="Arial"/>
          <w:sz w:val="20"/>
          <w:szCs w:val="20"/>
        </w:rPr>
        <w:t>.</w:t>
      </w:r>
    </w:p>
    <w:p w14:paraId="4281A205" w14:textId="77777777" w:rsidR="00597C5A" w:rsidRPr="00597C5A" w:rsidRDefault="00597C5A" w:rsidP="00597C5A">
      <w:pPr>
        <w:pStyle w:val="ListParagraph"/>
        <w:divId w:val="214900106"/>
        <w:rPr>
          <w:rFonts w:ascii="Arial" w:hAnsi="Arial" w:cs="Arial"/>
          <w:sz w:val="20"/>
          <w:szCs w:val="20"/>
        </w:rPr>
      </w:pPr>
    </w:p>
    <w:p w14:paraId="53C7BECD" w14:textId="023169C5" w:rsidR="007A36BF" w:rsidRDefault="007A36BF" w:rsidP="00597C5A">
      <w:pPr>
        <w:pStyle w:val="ListParagraph"/>
        <w:numPr>
          <w:ilvl w:val="0"/>
          <w:numId w:val="6"/>
        </w:numPr>
        <w:divId w:val="214900106"/>
        <w:rPr>
          <w:rFonts w:ascii="Arial" w:hAnsi="Arial" w:cs="Arial"/>
          <w:sz w:val="20"/>
          <w:szCs w:val="20"/>
        </w:rPr>
      </w:pPr>
      <w:r w:rsidRPr="00597C5A">
        <w:rPr>
          <w:rFonts w:ascii="Arial" w:hAnsi="Arial" w:cs="Arial"/>
          <w:sz w:val="20"/>
          <w:szCs w:val="20"/>
        </w:rPr>
        <w:t>Products in Apigee Edge will be set up and managed by a product owner only</w:t>
      </w:r>
      <w:r w:rsidR="00597C5A" w:rsidRPr="00597C5A">
        <w:rPr>
          <w:rFonts w:ascii="Arial" w:hAnsi="Arial" w:cs="Arial"/>
          <w:sz w:val="20"/>
          <w:szCs w:val="20"/>
        </w:rPr>
        <w:t>.</w:t>
      </w:r>
    </w:p>
    <w:p w14:paraId="3CB356C6" w14:textId="77777777" w:rsidR="00597C5A" w:rsidRPr="00597C5A" w:rsidRDefault="00597C5A" w:rsidP="00597C5A">
      <w:pPr>
        <w:divId w:val="214900106"/>
        <w:rPr>
          <w:rFonts w:ascii="Arial" w:hAnsi="Arial" w:cs="Arial"/>
          <w:sz w:val="20"/>
          <w:szCs w:val="20"/>
        </w:rPr>
      </w:pPr>
    </w:p>
    <w:p w14:paraId="053B98CD" w14:textId="77777777" w:rsidR="00597C5A" w:rsidRPr="00597C5A" w:rsidRDefault="007A36BF" w:rsidP="001E3C11">
      <w:pPr>
        <w:pStyle w:val="ListParagraph"/>
        <w:numPr>
          <w:ilvl w:val="0"/>
          <w:numId w:val="6"/>
        </w:numPr>
        <w:divId w:val="214900106"/>
        <w:rPr>
          <w:rFonts w:ascii="Arial" w:hAnsi="Arial" w:cs="Arial"/>
          <w:sz w:val="20"/>
          <w:szCs w:val="20"/>
        </w:rPr>
      </w:pPr>
      <w:r w:rsidRPr="00597C5A">
        <w:rPr>
          <w:rFonts w:ascii="Arial" w:hAnsi="Arial" w:cs="Arial"/>
          <w:sz w:val="20"/>
          <w:szCs w:val="20"/>
        </w:rPr>
        <w:t>Every product will be associated to one and only one environment on Apigee Edge:</w:t>
      </w:r>
    </w:p>
    <w:p w14:paraId="4CA70FEB" w14:textId="77777777" w:rsidR="00597C5A" w:rsidRPr="00597C5A" w:rsidRDefault="00597C5A" w:rsidP="00597C5A">
      <w:pPr>
        <w:divId w:val="214900106"/>
        <w:rPr>
          <w:rFonts w:ascii="Arial" w:hAnsi="Arial" w:cs="Arial"/>
          <w:sz w:val="20"/>
          <w:szCs w:val="20"/>
        </w:rPr>
      </w:pPr>
    </w:p>
    <w:p w14:paraId="0CF53F00" w14:textId="20D2A8EB" w:rsidR="00597C5A" w:rsidRPr="00597C5A" w:rsidRDefault="007A36BF" w:rsidP="009E6D00">
      <w:pPr>
        <w:pStyle w:val="ListParagraph"/>
        <w:numPr>
          <w:ilvl w:val="1"/>
          <w:numId w:val="6"/>
        </w:numPr>
        <w:divId w:val="214900106"/>
        <w:rPr>
          <w:rFonts w:ascii="Arial" w:hAnsi="Arial" w:cs="Arial"/>
          <w:sz w:val="20"/>
          <w:szCs w:val="20"/>
        </w:rPr>
      </w:pPr>
      <w:r w:rsidRPr="00597C5A">
        <w:rPr>
          <w:rFonts w:ascii="Arial" w:hAnsi="Arial" w:cs="Arial"/>
          <w:sz w:val="20"/>
          <w:szCs w:val="20"/>
        </w:rPr>
        <w:t>Environment: QA</w:t>
      </w:r>
    </w:p>
    <w:p w14:paraId="19D52660" w14:textId="77777777" w:rsidR="00597C5A" w:rsidRDefault="00597C5A" w:rsidP="00597C5A">
      <w:pPr>
        <w:pStyle w:val="ListParagraph"/>
        <w:ind w:left="1440"/>
        <w:divId w:val="214900106"/>
        <w:rPr>
          <w:rFonts w:ascii="Arial" w:hAnsi="Arial" w:cs="Arial"/>
          <w:sz w:val="20"/>
          <w:szCs w:val="20"/>
        </w:rPr>
      </w:pPr>
    </w:p>
    <w:p w14:paraId="139A4AE3" w14:textId="6FA14B5D" w:rsidR="007A36BF" w:rsidRPr="00597C5A" w:rsidRDefault="007A36BF" w:rsidP="009E6D00">
      <w:pPr>
        <w:pStyle w:val="ListParagraph"/>
        <w:numPr>
          <w:ilvl w:val="1"/>
          <w:numId w:val="6"/>
        </w:numPr>
        <w:divId w:val="214900106"/>
        <w:rPr>
          <w:rFonts w:ascii="Arial" w:hAnsi="Arial" w:cs="Arial"/>
          <w:sz w:val="20"/>
          <w:szCs w:val="20"/>
        </w:rPr>
      </w:pPr>
      <w:r w:rsidRPr="00597C5A">
        <w:rPr>
          <w:rFonts w:ascii="Arial" w:hAnsi="Arial" w:cs="Arial"/>
          <w:sz w:val="20"/>
          <w:szCs w:val="20"/>
        </w:rPr>
        <w:t>Environment: PROD</w:t>
      </w:r>
    </w:p>
    <w:p w14:paraId="48A7D417" w14:textId="77777777" w:rsidR="007A36BF" w:rsidRPr="00597C5A" w:rsidRDefault="007A36BF" w:rsidP="007A36BF">
      <w:pPr>
        <w:divId w:val="214900106"/>
        <w:rPr>
          <w:rFonts w:ascii="Arial" w:hAnsi="Arial" w:cs="Arial"/>
          <w:sz w:val="20"/>
          <w:szCs w:val="20"/>
        </w:rPr>
      </w:pPr>
    </w:p>
    <w:p w14:paraId="7EF52718" w14:textId="77777777" w:rsidR="00597C5A" w:rsidRDefault="007A36BF" w:rsidP="00597C5A">
      <w:pPr>
        <w:pStyle w:val="ListParagraph"/>
        <w:numPr>
          <w:ilvl w:val="0"/>
          <w:numId w:val="6"/>
        </w:numPr>
        <w:divId w:val="214900106"/>
        <w:rPr>
          <w:rFonts w:ascii="Arial" w:hAnsi="Arial" w:cs="Arial"/>
          <w:sz w:val="20"/>
          <w:szCs w:val="20"/>
        </w:rPr>
      </w:pPr>
      <w:commentRangeStart w:id="2"/>
      <w:r w:rsidRPr="00597C5A">
        <w:rPr>
          <w:rFonts w:ascii="Arial" w:hAnsi="Arial" w:cs="Arial"/>
          <w:sz w:val="20"/>
          <w:szCs w:val="20"/>
        </w:rPr>
        <w:t xml:space="preserve">Apigee Edge products without an associated environment </w:t>
      </w:r>
      <w:commentRangeEnd w:id="2"/>
      <w:r>
        <w:commentReference w:id="2"/>
      </w:r>
      <w:r w:rsidRPr="00597C5A">
        <w:rPr>
          <w:rFonts w:ascii="Arial" w:hAnsi="Arial" w:cs="Arial"/>
          <w:sz w:val="20"/>
          <w:szCs w:val="20"/>
        </w:rPr>
        <w:t>or with multiple environments will not be displayed to app developers in the developer portal</w:t>
      </w:r>
      <w:r w:rsidR="00597C5A">
        <w:rPr>
          <w:rFonts w:ascii="Arial" w:hAnsi="Arial" w:cs="Arial"/>
          <w:sz w:val="20"/>
          <w:szCs w:val="20"/>
        </w:rPr>
        <w:t>.</w:t>
      </w:r>
    </w:p>
    <w:p w14:paraId="2A05BDF7" w14:textId="77777777" w:rsidR="00597C5A" w:rsidRDefault="00597C5A" w:rsidP="00597C5A">
      <w:pPr>
        <w:pStyle w:val="ListParagraph"/>
        <w:divId w:val="214900106"/>
        <w:rPr>
          <w:rFonts w:ascii="Arial" w:hAnsi="Arial" w:cs="Arial"/>
          <w:sz w:val="20"/>
          <w:szCs w:val="20"/>
        </w:rPr>
      </w:pPr>
    </w:p>
    <w:p w14:paraId="6DEF6994" w14:textId="77777777" w:rsidR="00597C5A" w:rsidRDefault="007A36BF" w:rsidP="007A36BF">
      <w:pPr>
        <w:pStyle w:val="ListParagraph"/>
        <w:numPr>
          <w:ilvl w:val="0"/>
          <w:numId w:val="6"/>
        </w:numPr>
        <w:divId w:val="214900106"/>
        <w:rPr>
          <w:rFonts w:ascii="Arial" w:hAnsi="Arial" w:cs="Arial"/>
          <w:sz w:val="20"/>
          <w:szCs w:val="20"/>
        </w:rPr>
      </w:pPr>
      <w:r w:rsidRPr="00597C5A">
        <w:rPr>
          <w:rFonts w:ascii="Arial" w:hAnsi="Arial" w:cs="Arial"/>
          <w:sz w:val="20"/>
          <w:szCs w:val="20"/>
        </w:rPr>
        <w:t>Student Services will have dedicated products on Apigee Edge categorized as “STUDENT_SERVICE_PRODUCT_TYPE” and identified through association with a custom attribute. In this case, the custom attribute is a name/value pair of:</w:t>
      </w:r>
    </w:p>
    <w:p w14:paraId="14B2525F" w14:textId="77777777" w:rsidR="00597C5A" w:rsidRPr="00597C5A" w:rsidRDefault="00597C5A" w:rsidP="00597C5A">
      <w:pPr>
        <w:pStyle w:val="ListParagraph"/>
        <w:divId w:val="214900106"/>
        <w:rPr>
          <w:rFonts w:ascii="Arial" w:hAnsi="Arial" w:cs="Arial"/>
          <w:sz w:val="20"/>
          <w:szCs w:val="20"/>
        </w:rPr>
      </w:pPr>
    </w:p>
    <w:p w14:paraId="449D3846" w14:textId="77777777" w:rsidR="00597C5A" w:rsidRDefault="007A36BF" w:rsidP="0092269A">
      <w:pPr>
        <w:pStyle w:val="ListParagraph"/>
        <w:numPr>
          <w:ilvl w:val="1"/>
          <w:numId w:val="6"/>
        </w:numPr>
        <w:divId w:val="214900106"/>
        <w:rPr>
          <w:rFonts w:ascii="Arial" w:hAnsi="Arial" w:cs="Arial"/>
          <w:sz w:val="20"/>
          <w:szCs w:val="20"/>
        </w:rPr>
      </w:pPr>
      <w:r w:rsidRPr="00597C5A">
        <w:rPr>
          <w:rFonts w:ascii="Arial" w:hAnsi="Arial" w:cs="Arial"/>
          <w:sz w:val="20"/>
          <w:szCs w:val="20"/>
        </w:rPr>
        <w:t>Name: PRODUCT_TYPE</w:t>
      </w:r>
    </w:p>
    <w:p w14:paraId="23F133FB" w14:textId="77777777" w:rsidR="00597C5A" w:rsidRDefault="00597C5A" w:rsidP="00597C5A">
      <w:pPr>
        <w:pStyle w:val="ListParagraph"/>
        <w:ind w:left="1440"/>
        <w:divId w:val="214900106"/>
        <w:rPr>
          <w:rFonts w:ascii="Arial" w:hAnsi="Arial" w:cs="Arial"/>
          <w:sz w:val="20"/>
          <w:szCs w:val="20"/>
        </w:rPr>
      </w:pPr>
    </w:p>
    <w:p w14:paraId="64B136D1" w14:textId="77777777" w:rsidR="00597C5A" w:rsidRDefault="007A36BF" w:rsidP="007A36BF">
      <w:pPr>
        <w:pStyle w:val="ListParagraph"/>
        <w:numPr>
          <w:ilvl w:val="1"/>
          <w:numId w:val="6"/>
        </w:numPr>
        <w:divId w:val="214900106"/>
        <w:rPr>
          <w:rFonts w:ascii="Arial" w:hAnsi="Arial" w:cs="Arial"/>
          <w:sz w:val="20"/>
          <w:szCs w:val="20"/>
        </w:rPr>
      </w:pPr>
      <w:r w:rsidRPr="00597C5A">
        <w:rPr>
          <w:rFonts w:ascii="Arial" w:hAnsi="Arial" w:cs="Arial"/>
          <w:sz w:val="20"/>
          <w:szCs w:val="20"/>
        </w:rPr>
        <w:t>Value: STUDENT_SERVICE</w:t>
      </w:r>
    </w:p>
    <w:p w14:paraId="7D90DA9F" w14:textId="77777777" w:rsidR="00597C5A" w:rsidRPr="00597C5A" w:rsidRDefault="00597C5A" w:rsidP="00597C5A">
      <w:pPr>
        <w:pStyle w:val="ListParagraph"/>
        <w:divId w:val="214900106"/>
        <w:rPr>
          <w:rFonts w:ascii="Arial" w:hAnsi="Arial" w:cs="Arial"/>
          <w:sz w:val="20"/>
          <w:szCs w:val="20"/>
        </w:rPr>
      </w:pPr>
    </w:p>
    <w:p w14:paraId="122FEE84" w14:textId="77777777" w:rsidR="00EE7C38" w:rsidRDefault="007A36BF" w:rsidP="00597C5A">
      <w:pPr>
        <w:pStyle w:val="ListParagraph"/>
        <w:numPr>
          <w:ilvl w:val="0"/>
          <w:numId w:val="6"/>
        </w:numPr>
        <w:divId w:val="214900106"/>
        <w:rPr>
          <w:rFonts w:ascii="Arial" w:hAnsi="Arial" w:cs="Arial"/>
          <w:sz w:val="20"/>
          <w:szCs w:val="20"/>
        </w:rPr>
      </w:pPr>
      <w:r w:rsidRPr="00597C5A">
        <w:rPr>
          <w:rFonts w:ascii="Arial" w:hAnsi="Arial" w:cs="Arial"/>
          <w:sz w:val="20"/>
          <w:szCs w:val="20"/>
        </w:rPr>
        <w:t>Student Services products can be associated with both PROD and QA environments or, alternatively, associated with the QA environment only. The latter case i</w:t>
      </w:r>
      <w:r w:rsidR="00EE7C38">
        <w:rPr>
          <w:rFonts w:ascii="Arial" w:hAnsi="Arial" w:cs="Arial"/>
          <w:sz w:val="20"/>
          <w:szCs w:val="20"/>
        </w:rPr>
        <w:t>s</w:t>
      </w:r>
      <w:r w:rsidRPr="00597C5A">
        <w:rPr>
          <w:rFonts w:ascii="Arial" w:hAnsi="Arial" w:cs="Arial"/>
          <w:sz w:val="20"/>
          <w:szCs w:val="20"/>
        </w:rPr>
        <w:t xml:space="preserve"> intended to be used for a </w:t>
      </w:r>
      <w:r w:rsidR="00EE7C38">
        <w:rPr>
          <w:rFonts w:ascii="Arial" w:hAnsi="Arial" w:cs="Arial"/>
          <w:sz w:val="20"/>
          <w:szCs w:val="20"/>
        </w:rPr>
        <w:t>cases where an</w:t>
      </w:r>
      <w:r w:rsidRPr="00597C5A">
        <w:rPr>
          <w:rFonts w:ascii="Arial" w:hAnsi="Arial" w:cs="Arial"/>
          <w:sz w:val="20"/>
          <w:szCs w:val="20"/>
        </w:rPr>
        <w:t xml:space="preserve"> API product is under development and not ready for production deployment. </w:t>
      </w:r>
    </w:p>
    <w:p w14:paraId="05E84A9A" w14:textId="77777777" w:rsidR="00EE7C38" w:rsidRDefault="00EE7C38" w:rsidP="00EE7C38">
      <w:pPr>
        <w:pStyle w:val="ListParagraph"/>
        <w:divId w:val="214900106"/>
        <w:rPr>
          <w:rFonts w:ascii="Arial" w:hAnsi="Arial" w:cs="Arial"/>
          <w:sz w:val="20"/>
          <w:szCs w:val="20"/>
        </w:rPr>
      </w:pPr>
    </w:p>
    <w:p w14:paraId="429AB824" w14:textId="3B829CAF" w:rsidR="007A36BF" w:rsidRPr="00597C5A" w:rsidRDefault="007A36BF" w:rsidP="00EE7C38">
      <w:pPr>
        <w:pStyle w:val="ListParagraph"/>
        <w:divId w:val="214900106"/>
        <w:rPr>
          <w:rFonts w:ascii="Arial" w:hAnsi="Arial" w:cs="Arial"/>
          <w:sz w:val="20"/>
          <w:szCs w:val="20"/>
        </w:rPr>
      </w:pPr>
      <w:r w:rsidRPr="00597C5A">
        <w:rPr>
          <w:rFonts w:ascii="Arial" w:hAnsi="Arial" w:cs="Arial"/>
          <w:sz w:val="20"/>
          <w:szCs w:val="20"/>
        </w:rPr>
        <w:t>For example: As a student services product owner, I want to create PRODUCT A on Apigee Edge. In this case, the following syntax will be applicable: In the QA environment, the product name is “PRODUCT_A_QA” and in the PROD environment, the product name is “PRODUCT_A_PROD”.</w:t>
      </w:r>
    </w:p>
    <w:p w14:paraId="37879257" w14:textId="77777777" w:rsidR="00EE7C38" w:rsidRDefault="00EE7C38" w:rsidP="007A36BF">
      <w:pPr>
        <w:divId w:val="214900106"/>
        <w:rPr>
          <w:rFonts w:ascii="Arial" w:hAnsi="Arial" w:cs="Arial"/>
          <w:sz w:val="20"/>
          <w:szCs w:val="20"/>
        </w:rPr>
      </w:pPr>
    </w:p>
    <w:p w14:paraId="07B517C2" w14:textId="07822651" w:rsidR="00EE7C38" w:rsidRDefault="007A36BF" w:rsidP="007A36BF">
      <w:pPr>
        <w:pStyle w:val="ListParagraph"/>
        <w:numPr>
          <w:ilvl w:val="0"/>
          <w:numId w:val="6"/>
        </w:numPr>
        <w:divId w:val="214900106"/>
        <w:rPr>
          <w:rFonts w:ascii="Arial" w:hAnsi="Arial" w:cs="Arial"/>
          <w:sz w:val="20"/>
          <w:szCs w:val="20"/>
        </w:rPr>
      </w:pPr>
      <w:commentRangeStart w:id="3"/>
      <w:commentRangeStart w:id="4"/>
      <w:r w:rsidRPr="00EE7C38">
        <w:rPr>
          <w:rFonts w:ascii="Arial" w:hAnsi="Arial" w:cs="Arial"/>
          <w:sz w:val="20"/>
          <w:szCs w:val="20"/>
        </w:rPr>
        <w:t>Products unrelated to Student Services will be categorized as “</w:t>
      </w:r>
      <w:commentRangeStart w:id="5"/>
      <w:r w:rsidRPr="00EE7C38">
        <w:rPr>
          <w:rFonts w:ascii="Arial" w:hAnsi="Arial" w:cs="Arial"/>
          <w:sz w:val="20"/>
          <w:szCs w:val="20"/>
        </w:rPr>
        <w:t>OTHER_PRODUCT_TYPE</w:t>
      </w:r>
      <w:commentRangeEnd w:id="5"/>
      <w:r>
        <w:commentReference w:id="5"/>
      </w:r>
      <w:r w:rsidRPr="00EE7C38">
        <w:rPr>
          <w:rFonts w:ascii="Arial" w:hAnsi="Arial" w:cs="Arial"/>
          <w:sz w:val="20"/>
          <w:szCs w:val="20"/>
        </w:rPr>
        <w:t>” and also identified through association with a custom attribute. In this case, the custom attribute is a name/value pair of:</w:t>
      </w:r>
    </w:p>
    <w:p w14:paraId="27049D30" w14:textId="77777777" w:rsidR="00284142" w:rsidRDefault="00284142" w:rsidP="00284142">
      <w:pPr>
        <w:pStyle w:val="ListParagraph"/>
        <w:divId w:val="214900106"/>
        <w:rPr>
          <w:rFonts w:ascii="Arial" w:hAnsi="Arial" w:cs="Arial"/>
          <w:sz w:val="20"/>
          <w:szCs w:val="20"/>
        </w:rPr>
      </w:pPr>
    </w:p>
    <w:p w14:paraId="173F434A" w14:textId="77777777" w:rsidR="00EE7C38" w:rsidRDefault="007A36BF" w:rsidP="007A36BF">
      <w:pPr>
        <w:pStyle w:val="ListParagraph"/>
        <w:numPr>
          <w:ilvl w:val="1"/>
          <w:numId w:val="6"/>
        </w:numPr>
        <w:divId w:val="214900106"/>
        <w:rPr>
          <w:rFonts w:ascii="Arial" w:hAnsi="Arial" w:cs="Arial"/>
          <w:sz w:val="20"/>
          <w:szCs w:val="20"/>
        </w:rPr>
      </w:pPr>
      <w:r w:rsidRPr="00EE7C38">
        <w:rPr>
          <w:rFonts w:ascii="Arial" w:hAnsi="Arial" w:cs="Arial"/>
          <w:sz w:val="20"/>
          <w:szCs w:val="20"/>
        </w:rPr>
        <w:t>Name: PRODUCT_TYPE</w:t>
      </w:r>
    </w:p>
    <w:p w14:paraId="133CF682" w14:textId="77777777" w:rsidR="00284142" w:rsidRDefault="00284142" w:rsidP="00284142">
      <w:pPr>
        <w:pStyle w:val="ListParagraph"/>
        <w:ind w:left="1440"/>
        <w:divId w:val="214900106"/>
        <w:rPr>
          <w:rFonts w:ascii="Arial" w:hAnsi="Arial" w:cs="Arial"/>
          <w:sz w:val="20"/>
          <w:szCs w:val="20"/>
        </w:rPr>
      </w:pPr>
    </w:p>
    <w:p w14:paraId="63ABF735" w14:textId="770EF0E8" w:rsidR="00EE7C38" w:rsidRDefault="007A36BF" w:rsidP="00EE7C38">
      <w:pPr>
        <w:pStyle w:val="ListParagraph"/>
        <w:numPr>
          <w:ilvl w:val="1"/>
          <w:numId w:val="6"/>
        </w:numPr>
        <w:divId w:val="214900106"/>
        <w:rPr>
          <w:rFonts w:ascii="Arial" w:hAnsi="Arial" w:cs="Arial"/>
          <w:sz w:val="20"/>
          <w:szCs w:val="20"/>
        </w:rPr>
      </w:pPr>
      <w:r w:rsidRPr="00EE7C38">
        <w:rPr>
          <w:rFonts w:ascii="Arial" w:hAnsi="Arial" w:cs="Arial"/>
          <w:sz w:val="20"/>
          <w:szCs w:val="20"/>
        </w:rPr>
        <w:t>Value: OTHER</w:t>
      </w:r>
    </w:p>
    <w:p w14:paraId="08B591AB" w14:textId="77777777" w:rsidR="00EE7C38" w:rsidRDefault="00EE7C38" w:rsidP="00EE7C38">
      <w:pPr>
        <w:pStyle w:val="ListParagraph"/>
        <w:ind w:left="1440"/>
        <w:divId w:val="214900106"/>
        <w:rPr>
          <w:rFonts w:ascii="Arial" w:hAnsi="Arial" w:cs="Arial"/>
          <w:sz w:val="20"/>
          <w:szCs w:val="20"/>
        </w:rPr>
      </w:pPr>
    </w:p>
    <w:p w14:paraId="6DE78ECB" w14:textId="77777777" w:rsidR="00EE7C38" w:rsidRDefault="007A36BF" w:rsidP="00EE7C38">
      <w:pPr>
        <w:pStyle w:val="ListParagraph"/>
        <w:numPr>
          <w:ilvl w:val="0"/>
          <w:numId w:val="6"/>
        </w:numPr>
        <w:divId w:val="214900106"/>
        <w:rPr>
          <w:rFonts w:ascii="Arial" w:hAnsi="Arial" w:cs="Arial"/>
          <w:sz w:val="20"/>
          <w:szCs w:val="20"/>
        </w:rPr>
      </w:pPr>
      <w:r w:rsidRPr="00EE7C38">
        <w:rPr>
          <w:rFonts w:ascii="Arial" w:hAnsi="Arial" w:cs="Arial"/>
          <w:sz w:val="20"/>
          <w:szCs w:val="20"/>
        </w:rPr>
        <w:t>Products without the custom attribute “PRODUCT_TYPE” existing or defined will be classified as “OTHER_PRODUCT_TYPE” by default.</w:t>
      </w:r>
      <w:commentRangeEnd w:id="3"/>
      <w:r>
        <w:commentReference w:id="3"/>
      </w:r>
      <w:commentRangeEnd w:id="4"/>
      <w:r>
        <w:commentReference w:id="4"/>
      </w:r>
    </w:p>
    <w:p w14:paraId="1CF373A6" w14:textId="7D8BA57B" w:rsidR="00691E34" w:rsidRDefault="00691E34">
      <w:pPr>
        <w:rPr>
          <w:rFonts w:ascii="Arial" w:hAnsi="Arial" w:cs="Arial"/>
          <w:sz w:val="20"/>
          <w:szCs w:val="20"/>
        </w:rPr>
      </w:pPr>
      <w:r>
        <w:rPr>
          <w:rFonts w:ascii="Arial" w:hAnsi="Arial" w:cs="Arial"/>
          <w:sz w:val="20"/>
          <w:szCs w:val="20"/>
        </w:rPr>
        <w:br w:type="page"/>
      </w:r>
    </w:p>
    <w:p w14:paraId="71586BB9" w14:textId="77777777" w:rsidR="00EE7C38" w:rsidRDefault="00EE7C38" w:rsidP="00EE7C38">
      <w:pPr>
        <w:pStyle w:val="ListParagraph"/>
        <w:divId w:val="214900106"/>
        <w:rPr>
          <w:rFonts w:ascii="Arial" w:hAnsi="Arial" w:cs="Arial"/>
          <w:sz w:val="20"/>
          <w:szCs w:val="20"/>
        </w:rPr>
      </w:pPr>
    </w:p>
    <w:p w14:paraId="358C706D" w14:textId="77777777" w:rsidR="00284142" w:rsidRDefault="007A36BF" w:rsidP="007A36BF">
      <w:pPr>
        <w:pStyle w:val="ListParagraph"/>
        <w:numPr>
          <w:ilvl w:val="0"/>
          <w:numId w:val="6"/>
        </w:numPr>
        <w:divId w:val="214900106"/>
        <w:rPr>
          <w:rFonts w:ascii="Arial" w:hAnsi="Arial" w:cs="Arial"/>
          <w:sz w:val="20"/>
          <w:szCs w:val="20"/>
        </w:rPr>
      </w:pPr>
      <w:r w:rsidRPr="00EE7C38">
        <w:rPr>
          <w:rFonts w:ascii="Arial" w:hAnsi="Arial" w:cs="Arial"/>
          <w:sz w:val="20"/>
          <w:szCs w:val="20"/>
        </w:rPr>
        <w:t>Products created on Apigee Edge will utilize the following naming convention: [PRODUCT_NAME]_[ENV_NAME] where</w:t>
      </w:r>
    </w:p>
    <w:p w14:paraId="67C1CD4D" w14:textId="77777777" w:rsidR="00284142" w:rsidRPr="00284142" w:rsidRDefault="00284142" w:rsidP="00284142">
      <w:pPr>
        <w:pStyle w:val="ListParagraph"/>
        <w:divId w:val="214900106"/>
        <w:rPr>
          <w:rFonts w:ascii="Arial" w:hAnsi="Arial" w:cs="Arial"/>
          <w:sz w:val="20"/>
          <w:szCs w:val="20"/>
        </w:rPr>
      </w:pPr>
    </w:p>
    <w:p w14:paraId="787A02D4" w14:textId="77777777" w:rsidR="00284142" w:rsidRDefault="007A36BF" w:rsidP="007B1E34">
      <w:pPr>
        <w:pStyle w:val="ListParagraph"/>
        <w:numPr>
          <w:ilvl w:val="1"/>
          <w:numId w:val="6"/>
        </w:numPr>
        <w:divId w:val="214900106"/>
        <w:rPr>
          <w:rFonts w:ascii="Arial" w:hAnsi="Arial" w:cs="Arial"/>
          <w:sz w:val="20"/>
          <w:szCs w:val="20"/>
        </w:rPr>
      </w:pPr>
      <w:r w:rsidRPr="00284142">
        <w:rPr>
          <w:rFonts w:ascii="Arial" w:hAnsi="Arial" w:cs="Arial"/>
          <w:sz w:val="20"/>
          <w:szCs w:val="20"/>
        </w:rPr>
        <w:t>PRODUCT_NAME: Name of the Product</w:t>
      </w:r>
    </w:p>
    <w:p w14:paraId="46AEB22E" w14:textId="77777777" w:rsidR="00284142" w:rsidRDefault="00284142" w:rsidP="00284142">
      <w:pPr>
        <w:pStyle w:val="ListParagraph"/>
        <w:ind w:left="1440"/>
        <w:divId w:val="214900106"/>
        <w:rPr>
          <w:rFonts w:ascii="Arial" w:hAnsi="Arial" w:cs="Arial"/>
          <w:sz w:val="20"/>
          <w:szCs w:val="20"/>
        </w:rPr>
      </w:pPr>
    </w:p>
    <w:p w14:paraId="6B2286CD" w14:textId="77777777" w:rsidR="00284142" w:rsidRDefault="007A36BF" w:rsidP="007A36BF">
      <w:pPr>
        <w:pStyle w:val="ListParagraph"/>
        <w:numPr>
          <w:ilvl w:val="1"/>
          <w:numId w:val="6"/>
        </w:numPr>
        <w:divId w:val="214900106"/>
        <w:rPr>
          <w:rFonts w:ascii="Arial" w:hAnsi="Arial" w:cs="Arial"/>
          <w:sz w:val="20"/>
          <w:szCs w:val="20"/>
        </w:rPr>
      </w:pPr>
      <w:r w:rsidRPr="00284142">
        <w:rPr>
          <w:rFonts w:ascii="Arial" w:hAnsi="Arial" w:cs="Arial"/>
          <w:sz w:val="20"/>
          <w:szCs w:val="20"/>
        </w:rPr>
        <w:t>ENV_NAME: Name of the Apigee Edge environment to which the product is associated</w:t>
      </w:r>
    </w:p>
    <w:p w14:paraId="269A45DC" w14:textId="77777777" w:rsidR="00284142" w:rsidRPr="00284142" w:rsidRDefault="00284142" w:rsidP="00284142">
      <w:pPr>
        <w:pStyle w:val="ListParagraph"/>
        <w:divId w:val="214900106"/>
        <w:rPr>
          <w:rFonts w:ascii="Arial" w:hAnsi="Arial" w:cs="Arial"/>
          <w:sz w:val="20"/>
          <w:szCs w:val="20"/>
        </w:rPr>
      </w:pPr>
    </w:p>
    <w:p w14:paraId="7633F369" w14:textId="77777777" w:rsidR="00284142" w:rsidRDefault="007A36BF" w:rsidP="00800F40">
      <w:pPr>
        <w:pStyle w:val="ListParagraph"/>
        <w:numPr>
          <w:ilvl w:val="0"/>
          <w:numId w:val="6"/>
        </w:numPr>
        <w:divId w:val="214900106"/>
        <w:rPr>
          <w:rFonts w:ascii="Arial" w:hAnsi="Arial" w:cs="Arial"/>
          <w:sz w:val="20"/>
          <w:szCs w:val="20"/>
        </w:rPr>
      </w:pPr>
      <w:r w:rsidRPr="00284142">
        <w:rPr>
          <w:rFonts w:ascii="Arial" w:hAnsi="Arial" w:cs="Arial"/>
          <w:sz w:val="20"/>
          <w:szCs w:val="20"/>
        </w:rPr>
        <w:t>App domains and app subdomains will be named in Apigee Edge UI using the following convention:</w:t>
      </w:r>
    </w:p>
    <w:p w14:paraId="2FEAF056" w14:textId="77777777" w:rsidR="00284142" w:rsidRDefault="00284142" w:rsidP="00284142">
      <w:pPr>
        <w:pStyle w:val="ListParagraph"/>
        <w:ind w:left="1440"/>
        <w:divId w:val="214900106"/>
        <w:rPr>
          <w:rFonts w:ascii="Arial" w:hAnsi="Arial" w:cs="Arial"/>
          <w:sz w:val="20"/>
          <w:szCs w:val="20"/>
        </w:rPr>
      </w:pPr>
    </w:p>
    <w:p w14:paraId="4BAF88B1" w14:textId="77777777" w:rsidR="00284142" w:rsidRDefault="007A36BF" w:rsidP="00A97272">
      <w:pPr>
        <w:pStyle w:val="ListParagraph"/>
        <w:numPr>
          <w:ilvl w:val="1"/>
          <w:numId w:val="6"/>
        </w:numPr>
        <w:divId w:val="214900106"/>
        <w:rPr>
          <w:rFonts w:ascii="Arial" w:hAnsi="Arial" w:cs="Arial"/>
          <w:sz w:val="20"/>
          <w:szCs w:val="20"/>
        </w:rPr>
      </w:pPr>
      <w:r w:rsidRPr="00284142">
        <w:rPr>
          <w:rFonts w:ascii="Arial" w:hAnsi="Arial" w:cs="Arial"/>
          <w:sz w:val="20"/>
          <w:szCs w:val="20"/>
        </w:rPr>
        <w:t>Name: APP_DOMAIN_NAME</w:t>
      </w:r>
    </w:p>
    <w:p w14:paraId="4BDFCA00" w14:textId="77777777" w:rsidR="00284142" w:rsidRDefault="00284142" w:rsidP="00284142">
      <w:pPr>
        <w:pStyle w:val="ListParagraph"/>
        <w:ind w:left="1440"/>
        <w:divId w:val="214900106"/>
        <w:rPr>
          <w:rFonts w:ascii="Arial" w:hAnsi="Arial" w:cs="Arial"/>
          <w:sz w:val="20"/>
          <w:szCs w:val="20"/>
        </w:rPr>
      </w:pPr>
    </w:p>
    <w:p w14:paraId="01C7BC42" w14:textId="77777777" w:rsidR="00284142" w:rsidRDefault="007A36BF" w:rsidP="005F77C5">
      <w:pPr>
        <w:pStyle w:val="ListParagraph"/>
        <w:numPr>
          <w:ilvl w:val="1"/>
          <w:numId w:val="6"/>
        </w:numPr>
        <w:divId w:val="214900106"/>
        <w:rPr>
          <w:rFonts w:ascii="Arial" w:hAnsi="Arial" w:cs="Arial"/>
          <w:sz w:val="20"/>
          <w:szCs w:val="20"/>
        </w:rPr>
      </w:pPr>
      <w:r w:rsidRPr="00284142">
        <w:rPr>
          <w:rFonts w:ascii="Arial" w:hAnsi="Arial" w:cs="Arial"/>
          <w:sz w:val="20"/>
          <w:szCs w:val="20"/>
        </w:rPr>
        <w:t>Value: Predefined list of values [Example: Student]</w:t>
      </w:r>
    </w:p>
    <w:p w14:paraId="668DD2E4" w14:textId="77777777" w:rsidR="00284142" w:rsidRPr="00284142" w:rsidRDefault="00284142" w:rsidP="00284142">
      <w:pPr>
        <w:pStyle w:val="ListParagraph"/>
        <w:divId w:val="214900106"/>
        <w:rPr>
          <w:rFonts w:ascii="Arial" w:hAnsi="Arial" w:cs="Arial"/>
          <w:sz w:val="20"/>
          <w:szCs w:val="20"/>
        </w:rPr>
      </w:pPr>
    </w:p>
    <w:p w14:paraId="02EB545D" w14:textId="77777777" w:rsidR="00284142" w:rsidRDefault="007A36BF" w:rsidP="003443EE">
      <w:pPr>
        <w:pStyle w:val="ListParagraph"/>
        <w:numPr>
          <w:ilvl w:val="1"/>
          <w:numId w:val="6"/>
        </w:numPr>
        <w:divId w:val="214900106"/>
        <w:rPr>
          <w:rFonts w:ascii="Arial" w:hAnsi="Arial" w:cs="Arial"/>
          <w:sz w:val="20"/>
          <w:szCs w:val="20"/>
        </w:rPr>
      </w:pPr>
      <w:r w:rsidRPr="00284142">
        <w:rPr>
          <w:rFonts w:ascii="Arial" w:hAnsi="Arial" w:cs="Arial"/>
          <w:sz w:val="20"/>
          <w:szCs w:val="20"/>
        </w:rPr>
        <w:t>Name: APP_SUB_DOMAIN_NAME</w:t>
      </w:r>
    </w:p>
    <w:p w14:paraId="1910240B" w14:textId="77777777" w:rsidR="00284142" w:rsidRPr="00284142" w:rsidRDefault="00284142" w:rsidP="00284142">
      <w:pPr>
        <w:pStyle w:val="ListParagraph"/>
        <w:divId w:val="214900106"/>
        <w:rPr>
          <w:rFonts w:ascii="Arial" w:hAnsi="Arial" w:cs="Arial"/>
          <w:sz w:val="20"/>
          <w:szCs w:val="20"/>
        </w:rPr>
      </w:pPr>
    </w:p>
    <w:p w14:paraId="1BC6871D" w14:textId="77777777" w:rsidR="00284142" w:rsidRDefault="007A36BF" w:rsidP="00E97B98">
      <w:pPr>
        <w:pStyle w:val="ListParagraph"/>
        <w:numPr>
          <w:ilvl w:val="1"/>
          <w:numId w:val="6"/>
        </w:numPr>
        <w:divId w:val="214900106"/>
        <w:rPr>
          <w:rFonts w:ascii="Arial" w:hAnsi="Arial" w:cs="Arial"/>
          <w:sz w:val="20"/>
          <w:szCs w:val="20"/>
        </w:rPr>
      </w:pPr>
      <w:r w:rsidRPr="00284142">
        <w:rPr>
          <w:rFonts w:ascii="Arial" w:hAnsi="Arial" w:cs="Arial"/>
          <w:sz w:val="20"/>
          <w:szCs w:val="20"/>
        </w:rPr>
        <w:t>Value: Predefined list of values [Example: Classes]</w:t>
      </w:r>
    </w:p>
    <w:p w14:paraId="2A3A2759" w14:textId="77777777" w:rsidR="00284142" w:rsidRPr="00284142" w:rsidRDefault="00284142" w:rsidP="00284142">
      <w:pPr>
        <w:pStyle w:val="ListParagraph"/>
        <w:divId w:val="214900106"/>
        <w:rPr>
          <w:rFonts w:ascii="Arial" w:hAnsi="Arial" w:cs="Arial"/>
          <w:sz w:val="20"/>
          <w:szCs w:val="20"/>
        </w:rPr>
      </w:pPr>
    </w:p>
    <w:p w14:paraId="0665CC32" w14:textId="77777777" w:rsidR="00284142" w:rsidRDefault="007A36BF" w:rsidP="00A83094">
      <w:pPr>
        <w:pStyle w:val="ListParagraph"/>
        <w:numPr>
          <w:ilvl w:val="1"/>
          <w:numId w:val="6"/>
        </w:numPr>
        <w:divId w:val="214900106"/>
        <w:rPr>
          <w:rFonts w:ascii="Arial" w:hAnsi="Arial" w:cs="Arial"/>
          <w:sz w:val="20"/>
          <w:szCs w:val="20"/>
        </w:rPr>
      </w:pPr>
      <w:r w:rsidRPr="00284142">
        <w:rPr>
          <w:rFonts w:ascii="Arial" w:hAnsi="Arial" w:cs="Arial"/>
          <w:sz w:val="20"/>
          <w:szCs w:val="20"/>
        </w:rPr>
        <w:t>Name: PORTAL_VISIBILITY</w:t>
      </w:r>
    </w:p>
    <w:p w14:paraId="0A573C43" w14:textId="77777777" w:rsidR="00284142" w:rsidRPr="00284142" w:rsidRDefault="00284142" w:rsidP="00284142">
      <w:pPr>
        <w:pStyle w:val="ListParagraph"/>
        <w:divId w:val="214900106"/>
        <w:rPr>
          <w:rFonts w:ascii="Arial" w:hAnsi="Arial" w:cs="Arial"/>
          <w:sz w:val="20"/>
          <w:szCs w:val="20"/>
        </w:rPr>
      </w:pPr>
    </w:p>
    <w:p w14:paraId="5B9D2FC1" w14:textId="77777777" w:rsidR="00284142" w:rsidRDefault="007A36BF" w:rsidP="007A36BF">
      <w:pPr>
        <w:pStyle w:val="ListParagraph"/>
        <w:numPr>
          <w:ilvl w:val="1"/>
          <w:numId w:val="6"/>
        </w:numPr>
        <w:divId w:val="214900106"/>
        <w:rPr>
          <w:rFonts w:ascii="Arial" w:hAnsi="Arial" w:cs="Arial"/>
          <w:sz w:val="20"/>
          <w:szCs w:val="20"/>
        </w:rPr>
      </w:pPr>
      <w:r w:rsidRPr="00284142">
        <w:rPr>
          <w:rFonts w:ascii="Arial" w:hAnsi="Arial" w:cs="Arial"/>
          <w:sz w:val="20"/>
          <w:szCs w:val="20"/>
        </w:rPr>
        <w:t>Value: Predefined list of values [Not Logged In, Logged In, Not Visible]</w:t>
      </w:r>
    </w:p>
    <w:p w14:paraId="383DD7AE" w14:textId="77777777" w:rsidR="00284142" w:rsidRPr="00284142" w:rsidRDefault="00284142" w:rsidP="00284142">
      <w:pPr>
        <w:pStyle w:val="ListParagraph"/>
        <w:divId w:val="214900106"/>
        <w:rPr>
          <w:rFonts w:ascii="Arial" w:hAnsi="Arial" w:cs="Arial"/>
          <w:sz w:val="20"/>
          <w:szCs w:val="20"/>
        </w:rPr>
      </w:pPr>
    </w:p>
    <w:p w14:paraId="517F950A" w14:textId="77777777" w:rsidR="00284142" w:rsidRDefault="007A36BF" w:rsidP="007A36BF">
      <w:pPr>
        <w:pStyle w:val="ListParagraph"/>
        <w:numPr>
          <w:ilvl w:val="0"/>
          <w:numId w:val="6"/>
        </w:numPr>
        <w:divId w:val="214900106"/>
        <w:rPr>
          <w:rFonts w:ascii="Arial" w:hAnsi="Arial" w:cs="Arial"/>
          <w:sz w:val="20"/>
          <w:szCs w:val="20"/>
        </w:rPr>
      </w:pPr>
      <w:r w:rsidRPr="00284142">
        <w:rPr>
          <w:rFonts w:ascii="Arial" w:hAnsi="Arial" w:cs="Arial"/>
          <w:sz w:val="20"/>
          <w:szCs w:val="20"/>
        </w:rPr>
        <w:t>Products created on Apigee Edge will utilize APP_DOMAIN_NAME and</w:t>
      </w:r>
      <w:r w:rsidR="00284142">
        <w:rPr>
          <w:rFonts w:ascii="Arial" w:hAnsi="Arial" w:cs="Arial"/>
          <w:sz w:val="20"/>
          <w:szCs w:val="20"/>
        </w:rPr>
        <w:t xml:space="preserve"> </w:t>
      </w:r>
      <w:r w:rsidRPr="00284142">
        <w:rPr>
          <w:rFonts w:ascii="Arial" w:hAnsi="Arial" w:cs="Arial"/>
          <w:sz w:val="20"/>
          <w:szCs w:val="20"/>
        </w:rPr>
        <w:t>APP_SUB_DOMAIN_NAME for category mapping and portal navigation.</w:t>
      </w:r>
    </w:p>
    <w:p w14:paraId="6A8A1C30" w14:textId="77777777" w:rsidR="00284142" w:rsidRDefault="00284142" w:rsidP="00284142">
      <w:pPr>
        <w:pStyle w:val="ListParagraph"/>
        <w:divId w:val="214900106"/>
        <w:rPr>
          <w:rFonts w:ascii="Arial" w:hAnsi="Arial" w:cs="Arial"/>
          <w:sz w:val="20"/>
          <w:szCs w:val="20"/>
        </w:rPr>
      </w:pPr>
    </w:p>
    <w:p w14:paraId="363E11C6" w14:textId="15449192" w:rsidR="007A36BF" w:rsidRPr="00284142" w:rsidRDefault="007A36BF" w:rsidP="007A36BF">
      <w:pPr>
        <w:pStyle w:val="ListParagraph"/>
        <w:numPr>
          <w:ilvl w:val="0"/>
          <w:numId w:val="6"/>
        </w:numPr>
        <w:divId w:val="214900106"/>
        <w:rPr>
          <w:rFonts w:ascii="Arial" w:hAnsi="Arial" w:cs="Arial"/>
          <w:sz w:val="20"/>
          <w:szCs w:val="20"/>
        </w:rPr>
      </w:pPr>
      <w:r w:rsidRPr="00284142">
        <w:rPr>
          <w:rFonts w:ascii="Arial" w:hAnsi="Arial" w:cs="Arial"/>
          <w:sz w:val="20"/>
          <w:szCs w:val="20"/>
        </w:rPr>
        <w:t xml:space="preserve">Products without the custom attribute “PORTAL_VISIBILITY” existing or defined will be treated as “Not Visible” by default in the developer portal. </w:t>
      </w:r>
    </w:p>
    <w:p w14:paraId="6CF506C3" w14:textId="77777777" w:rsidR="00284142" w:rsidRDefault="00284142" w:rsidP="007A36BF">
      <w:pPr>
        <w:divId w:val="214900106"/>
        <w:rPr>
          <w:rFonts w:ascii="Arial" w:hAnsi="Arial" w:cs="Arial"/>
          <w:sz w:val="20"/>
          <w:szCs w:val="20"/>
        </w:rPr>
      </w:pPr>
    </w:p>
    <w:p w14:paraId="063CA2D0" w14:textId="52D73AFC" w:rsidR="007A36BF" w:rsidRPr="00284142" w:rsidRDefault="007A36BF" w:rsidP="007A36BF">
      <w:pPr>
        <w:divId w:val="214900106"/>
        <w:rPr>
          <w:rFonts w:ascii="Arial" w:hAnsi="Arial" w:cs="Arial"/>
          <w:b/>
          <w:bCs/>
          <w:sz w:val="20"/>
          <w:szCs w:val="20"/>
        </w:rPr>
      </w:pPr>
      <w:r w:rsidRPr="00284142">
        <w:rPr>
          <w:rFonts w:ascii="Arial" w:hAnsi="Arial" w:cs="Arial"/>
          <w:b/>
          <w:bCs/>
          <w:sz w:val="20"/>
          <w:szCs w:val="20"/>
        </w:rPr>
        <w:t>Product Setup in the Developer Portal</w:t>
      </w:r>
    </w:p>
    <w:p w14:paraId="3DA3693C" w14:textId="77777777" w:rsidR="00284142" w:rsidRDefault="00284142" w:rsidP="00284142">
      <w:pPr>
        <w:pStyle w:val="ListParagraph"/>
        <w:divId w:val="214900106"/>
        <w:rPr>
          <w:rFonts w:ascii="Arial" w:hAnsi="Arial" w:cs="Arial"/>
          <w:sz w:val="20"/>
          <w:szCs w:val="20"/>
        </w:rPr>
      </w:pPr>
    </w:p>
    <w:p w14:paraId="0288FCEE" w14:textId="77777777" w:rsidR="00284142" w:rsidRDefault="007A36BF" w:rsidP="007A36BF">
      <w:pPr>
        <w:pStyle w:val="ListParagraph"/>
        <w:numPr>
          <w:ilvl w:val="0"/>
          <w:numId w:val="7"/>
        </w:numPr>
        <w:divId w:val="214900106"/>
        <w:rPr>
          <w:rFonts w:ascii="Arial" w:hAnsi="Arial" w:cs="Arial"/>
          <w:sz w:val="20"/>
          <w:szCs w:val="20"/>
        </w:rPr>
      </w:pPr>
      <w:commentRangeStart w:id="6"/>
      <w:r w:rsidRPr="00284142">
        <w:rPr>
          <w:rFonts w:ascii="Arial" w:hAnsi="Arial" w:cs="Arial"/>
          <w:sz w:val="20"/>
          <w:szCs w:val="20"/>
        </w:rPr>
        <w:t>Products for app developers are created in the developer portal</w:t>
      </w:r>
      <w:commentRangeEnd w:id="6"/>
      <w:r>
        <w:commentReference w:id="6"/>
      </w:r>
    </w:p>
    <w:p w14:paraId="4DA8E82C" w14:textId="181C8E82" w:rsidR="00284142" w:rsidRDefault="00284142" w:rsidP="00284142">
      <w:pPr>
        <w:pStyle w:val="ListParagraph"/>
        <w:divId w:val="214900106"/>
        <w:rPr>
          <w:rFonts w:ascii="Arial" w:hAnsi="Arial" w:cs="Arial"/>
          <w:sz w:val="20"/>
          <w:szCs w:val="20"/>
        </w:rPr>
      </w:pPr>
    </w:p>
    <w:p w14:paraId="51697FD2" w14:textId="77777777" w:rsidR="00284142" w:rsidRDefault="007A36BF" w:rsidP="007A36BF">
      <w:pPr>
        <w:pStyle w:val="ListParagraph"/>
        <w:numPr>
          <w:ilvl w:val="0"/>
          <w:numId w:val="7"/>
        </w:numPr>
        <w:divId w:val="214900106"/>
        <w:rPr>
          <w:rFonts w:ascii="Arial" w:hAnsi="Arial" w:cs="Arial"/>
          <w:sz w:val="20"/>
          <w:szCs w:val="20"/>
        </w:rPr>
      </w:pPr>
      <w:r w:rsidRPr="00284142">
        <w:rPr>
          <w:rFonts w:ascii="Arial" w:hAnsi="Arial" w:cs="Arial"/>
          <w:sz w:val="20"/>
          <w:szCs w:val="20"/>
        </w:rPr>
        <w:t xml:space="preserve">Every product on Apigee Edge </w:t>
      </w:r>
      <w:commentRangeStart w:id="7"/>
      <w:r w:rsidRPr="00284142">
        <w:rPr>
          <w:rFonts w:ascii="Arial" w:hAnsi="Arial" w:cs="Arial"/>
          <w:sz w:val="20"/>
          <w:szCs w:val="20"/>
        </w:rPr>
        <w:t>intended to be surfaced to app developers</w:t>
      </w:r>
      <w:commentRangeEnd w:id="7"/>
      <w:r>
        <w:commentReference w:id="7"/>
      </w:r>
      <w:r w:rsidRPr="00284142">
        <w:rPr>
          <w:rFonts w:ascii="Arial" w:hAnsi="Arial" w:cs="Arial"/>
          <w:sz w:val="20"/>
          <w:szCs w:val="20"/>
        </w:rPr>
        <w:t xml:space="preserve"> will have an entry in the developer portal API catalog</w:t>
      </w:r>
    </w:p>
    <w:p w14:paraId="5759726E" w14:textId="77777777" w:rsidR="00284142" w:rsidRPr="00284142" w:rsidRDefault="00284142" w:rsidP="00284142">
      <w:pPr>
        <w:pStyle w:val="ListParagraph"/>
        <w:divId w:val="214900106"/>
        <w:rPr>
          <w:rFonts w:ascii="Arial" w:hAnsi="Arial" w:cs="Arial"/>
          <w:sz w:val="20"/>
          <w:szCs w:val="20"/>
        </w:rPr>
      </w:pPr>
    </w:p>
    <w:p w14:paraId="13DA3B2B" w14:textId="77777777" w:rsidR="00284142" w:rsidRDefault="007A36BF" w:rsidP="007A36BF">
      <w:pPr>
        <w:pStyle w:val="ListParagraph"/>
        <w:numPr>
          <w:ilvl w:val="0"/>
          <w:numId w:val="7"/>
        </w:numPr>
        <w:divId w:val="214900106"/>
        <w:rPr>
          <w:rFonts w:ascii="Arial" w:hAnsi="Arial" w:cs="Arial"/>
          <w:sz w:val="20"/>
          <w:szCs w:val="20"/>
        </w:rPr>
      </w:pPr>
      <w:commentRangeStart w:id="8"/>
      <w:commentRangeStart w:id="9"/>
      <w:r w:rsidRPr="00284142">
        <w:rPr>
          <w:rFonts w:ascii="Arial" w:hAnsi="Arial" w:cs="Arial"/>
          <w:sz w:val="20"/>
          <w:szCs w:val="20"/>
        </w:rPr>
        <w:t>A user with the role of product owner will create the API catalog entry in the developer portal</w:t>
      </w:r>
      <w:commentRangeEnd w:id="8"/>
      <w:r>
        <w:commentReference w:id="8"/>
      </w:r>
      <w:commentRangeEnd w:id="9"/>
      <w:r>
        <w:commentReference w:id="9"/>
      </w:r>
    </w:p>
    <w:p w14:paraId="361CAF12" w14:textId="77777777" w:rsidR="00284142" w:rsidRPr="00284142" w:rsidRDefault="00284142" w:rsidP="00284142">
      <w:pPr>
        <w:pStyle w:val="ListParagraph"/>
        <w:divId w:val="214900106"/>
        <w:rPr>
          <w:rFonts w:ascii="Arial" w:hAnsi="Arial" w:cs="Arial"/>
          <w:sz w:val="20"/>
          <w:szCs w:val="20"/>
        </w:rPr>
      </w:pPr>
    </w:p>
    <w:p w14:paraId="0487DAD8" w14:textId="77777777" w:rsidR="00284142" w:rsidRDefault="007A36BF" w:rsidP="007A36BF">
      <w:pPr>
        <w:pStyle w:val="ListParagraph"/>
        <w:numPr>
          <w:ilvl w:val="0"/>
          <w:numId w:val="7"/>
        </w:numPr>
        <w:divId w:val="214900106"/>
        <w:rPr>
          <w:rFonts w:ascii="Arial" w:hAnsi="Arial" w:cs="Arial"/>
          <w:sz w:val="20"/>
          <w:szCs w:val="20"/>
        </w:rPr>
      </w:pPr>
      <w:r w:rsidRPr="00284142">
        <w:rPr>
          <w:rFonts w:ascii="Arial" w:hAnsi="Arial" w:cs="Arial"/>
          <w:sz w:val="20"/>
          <w:szCs w:val="20"/>
        </w:rPr>
        <w:t>An API catalog entry will have the characteristics shown in Table 2.1</w:t>
      </w:r>
    </w:p>
    <w:p w14:paraId="6AE352DA" w14:textId="77777777" w:rsidR="00284142" w:rsidRPr="00284142" w:rsidRDefault="00284142" w:rsidP="00284142">
      <w:pPr>
        <w:pStyle w:val="ListParagraph"/>
        <w:divId w:val="214900106"/>
        <w:rPr>
          <w:rFonts w:ascii="Arial" w:hAnsi="Arial" w:cs="Arial"/>
          <w:sz w:val="20"/>
          <w:szCs w:val="20"/>
        </w:rPr>
      </w:pPr>
    </w:p>
    <w:p w14:paraId="06B7DEB1" w14:textId="4E243F9A" w:rsidR="00284142" w:rsidRDefault="007A36BF" w:rsidP="007A36BF">
      <w:pPr>
        <w:pStyle w:val="ListParagraph"/>
        <w:numPr>
          <w:ilvl w:val="0"/>
          <w:numId w:val="7"/>
        </w:numPr>
        <w:divId w:val="214900106"/>
        <w:rPr>
          <w:rFonts w:ascii="Arial" w:hAnsi="Arial" w:cs="Arial"/>
          <w:sz w:val="20"/>
          <w:szCs w:val="20"/>
        </w:rPr>
      </w:pPr>
      <w:r w:rsidRPr="00284142">
        <w:rPr>
          <w:rFonts w:ascii="Arial" w:hAnsi="Arial" w:cs="Arial"/>
          <w:sz w:val="20"/>
          <w:szCs w:val="20"/>
        </w:rPr>
        <w:t>The</w:t>
      </w:r>
      <w:commentRangeStart w:id="10"/>
      <w:r w:rsidRPr="00284142">
        <w:rPr>
          <w:rFonts w:ascii="Arial" w:hAnsi="Arial" w:cs="Arial"/>
          <w:sz w:val="20"/>
          <w:szCs w:val="20"/>
        </w:rPr>
        <w:t xml:space="preserve"> API RESOURCES </w:t>
      </w:r>
      <w:commentRangeEnd w:id="10"/>
      <w:r>
        <w:commentReference w:id="10"/>
      </w:r>
      <w:r w:rsidRPr="00284142">
        <w:rPr>
          <w:rFonts w:ascii="Arial" w:hAnsi="Arial" w:cs="Arial"/>
          <w:sz w:val="20"/>
          <w:szCs w:val="20"/>
        </w:rPr>
        <w:t xml:space="preserve">field will </w:t>
      </w:r>
      <w:r w:rsidR="0084505D" w:rsidRPr="00284142">
        <w:rPr>
          <w:rFonts w:ascii="Arial" w:hAnsi="Arial" w:cs="Arial"/>
          <w:sz w:val="20"/>
          <w:szCs w:val="20"/>
        </w:rPr>
        <w:t>fetch,</w:t>
      </w:r>
      <w:r w:rsidR="0084505D">
        <w:rPr>
          <w:rFonts w:ascii="Arial" w:hAnsi="Arial" w:cs="Arial"/>
          <w:sz w:val="20"/>
          <w:szCs w:val="20"/>
        </w:rPr>
        <w:t xml:space="preserve"> </w:t>
      </w:r>
      <w:r w:rsidRPr="00284142">
        <w:rPr>
          <w:rFonts w:ascii="Arial" w:hAnsi="Arial" w:cs="Arial"/>
          <w:sz w:val="20"/>
          <w:szCs w:val="20"/>
        </w:rPr>
        <w:t>and list all published API DOCUMENT ENTITY names. This field value will have one or more than one data mapping and will be configured manually by the product owner.</w:t>
      </w:r>
    </w:p>
    <w:p w14:paraId="56E6E266" w14:textId="77777777" w:rsidR="00284142" w:rsidRPr="00284142" w:rsidRDefault="00284142" w:rsidP="00284142">
      <w:pPr>
        <w:pStyle w:val="ListParagraph"/>
        <w:divId w:val="214900106"/>
        <w:rPr>
          <w:rFonts w:ascii="Arial" w:hAnsi="Arial" w:cs="Arial"/>
          <w:sz w:val="20"/>
          <w:szCs w:val="20"/>
        </w:rPr>
      </w:pPr>
    </w:p>
    <w:p w14:paraId="0294A522" w14:textId="77777777" w:rsidR="00284142" w:rsidRDefault="007A36BF" w:rsidP="007A36BF">
      <w:pPr>
        <w:pStyle w:val="ListParagraph"/>
        <w:numPr>
          <w:ilvl w:val="0"/>
          <w:numId w:val="7"/>
        </w:numPr>
        <w:divId w:val="214900106"/>
        <w:rPr>
          <w:rFonts w:ascii="Arial" w:hAnsi="Arial" w:cs="Arial"/>
          <w:sz w:val="20"/>
          <w:szCs w:val="20"/>
        </w:rPr>
      </w:pPr>
      <w:r w:rsidRPr="00284142">
        <w:rPr>
          <w:rFonts w:ascii="Arial" w:hAnsi="Arial" w:cs="Arial"/>
          <w:sz w:val="20"/>
          <w:szCs w:val="20"/>
        </w:rPr>
        <w:t>Empty API RESOURCES will have “inactive” status and will not display into the portal.</w:t>
      </w:r>
    </w:p>
    <w:p w14:paraId="1B8FC48C" w14:textId="77777777" w:rsidR="00284142" w:rsidRPr="00284142" w:rsidRDefault="00284142" w:rsidP="00284142">
      <w:pPr>
        <w:pStyle w:val="ListParagraph"/>
        <w:divId w:val="214900106"/>
        <w:rPr>
          <w:rFonts w:ascii="Arial" w:hAnsi="Arial" w:cs="Arial"/>
          <w:sz w:val="20"/>
          <w:szCs w:val="20"/>
        </w:rPr>
      </w:pPr>
    </w:p>
    <w:p w14:paraId="06C99279" w14:textId="77777777" w:rsidR="00284142" w:rsidRDefault="007A36BF" w:rsidP="007A36BF">
      <w:pPr>
        <w:pStyle w:val="ListParagraph"/>
        <w:numPr>
          <w:ilvl w:val="0"/>
          <w:numId w:val="7"/>
        </w:numPr>
        <w:divId w:val="214900106"/>
        <w:rPr>
          <w:rFonts w:ascii="Arial" w:hAnsi="Arial" w:cs="Arial"/>
          <w:sz w:val="20"/>
          <w:szCs w:val="20"/>
        </w:rPr>
      </w:pPr>
      <w:r w:rsidRPr="00284142">
        <w:rPr>
          <w:rFonts w:ascii="Arial" w:hAnsi="Arial" w:cs="Arial"/>
          <w:sz w:val="20"/>
          <w:szCs w:val="20"/>
        </w:rPr>
        <w:t>Product status cannot be changed manually. Any mandatory field not fetched as expected will default to “inactive” status.</w:t>
      </w:r>
    </w:p>
    <w:p w14:paraId="7E04E9EB" w14:textId="77777777" w:rsidR="00284142" w:rsidRPr="00284142" w:rsidRDefault="00284142" w:rsidP="00284142">
      <w:pPr>
        <w:pStyle w:val="ListParagraph"/>
        <w:divId w:val="214900106"/>
        <w:rPr>
          <w:rFonts w:ascii="Arial" w:hAnsi="Arial" w:cs="Arial"/>
          <w:sz w:val="20"/>
          <w:szCs w:val="20"/>
        </w:rPr>
      </w:pPr>
    </w:p>
    <w:p w14:paraId="0EF5B1C2" w14:textId="6CF825A8" w:rsidR="007A36BF" w:rsidRPr="00284142" w:rsidRDefault="007A36BF" w:rsidP="007A36BF">
      <w:pPr>
        <w:pStyle w:val="ListParagraph"/>
        <w:numPr>
          <w:ilvl w:val="0"/>
          <w:numId w:val="7"/>
        </w:numPr>
        <w:divId w:val="214900106"/>
        <w:rPr>
          <w:rFonts w:ascii="Arial" w:hAnsi="Arial" w:cs="Arial"/>
          <w:sz w:val="20"/>
          <w:szCs w:val="20"/>
        </w:rPr>
      </w:pPr>
      <w:commentRangeStart w:id="11"/>
      <w:r w:rsidRPr="00284142">
        <w:rPr>
          <w:rFonts w:ascii="Arial" w:hAnsi="Arial" w:cs="Arial"/>
          <w:sz w:val="20"/>
          <w:szCs w:val="20"/>
        </w:rPr>
        <w:t>Duplicate product attribute information be</w:t>
      </w:r>
      <w:commentRangeEnd w:id="11"/>
      <w:r>
        <w:commentReference w:id="11"/>
      </w:r>
      <w:r w:rsidRPr="00284142">
        <w:rPr>
          <w:rFonts w:ascii="Arial" w:hAnsi="Arial" w:cs="Arial"/>
          <w:sz w:val="20"/>
          <w:szCs w:val="20"/>
        </w:rPr>
        <w:t xml:space="preserve"> created in the developer portal.</w:t>
      </w:r>
    </w:p>
    <w:p w14:paraId="4D28F090" w14:textId="682984C7" w:rsidR="00691E34" w:rsidRDefault="00691E34">
      <w:pPr>
        <w:rPr>
          <w:rFonts w:ascii="Arial" w:hAnsi="Arial" w:cs="Arial"/>
          <w:sz w:val="20"/>
          <w:szCs w:val="20"/>
        </w:rPr>
      </w:pPr>
      <w:r>
        <w:rPr>
          <w:rFonts w:ascii="Arial" w:hAnsi="Arial" w:cs="Arial"/>
          <w:sz w:val="20"/>
          <w:szCs w:val="20"/>
        </w:rPr>
        <w:br w:type="page"/>
      </w:r>
    </w:p>
    <w:p w14:paraId="02B10C96" w14:textId="551CCE73" w:rsidR="007A36BF" w:rsidRPr="00597C5A" w:rsidRDefault="007A36BF" w:rsidP="007A36BF">
      <w:pPr>
        <w:divId w:val="214900106"/>
        <w:rPr>
          <w:rFonts w:ascii="Arial" w:hAnsi="Arial" w:cs="Arial"/>
          <w:sz w:val="20"/>
          <w:szCs w:val="20"/>
        </w:rPr>
      </w:pPr>
      <w:r w:rsidRPr="00597C5A">
        <w:rPr>
          <w:rFonts w:ascii="Arial" w:hAnsi="Arial" w:cs="Arial"/>
          <w:sz w:val="20"/>
          <w:szCs w:val="20"/>
        </w:rPr>
        <w:lastRenderedPageBreak/>
        <w:t>Table 2.1:</w:t>
      </w:r>
      <w:commentRangeStart w:id="12"/>
      <w:commentRangeEnd w:id="12"/>
      <w:r>
        <w:commentReference w:id="12"/>
      </w:r>
    </w:p>
    <w:tbl>
      <w:tblPr>
        <w:tblStyle w:val="TableGrid"/>
        <w:tblW w:w="0" w:type="auto"/>
        <w:tblCellMar>
          <w:top w:w="43" w:type="dxa"/>
          <w:left w:w="158" w:type="dxa"/>
          <w:bottom w:w="43" w:type="dxa"/>
          <w:right w:w="158" w:type="dxa"/>
        </w:tblCellMar>
        <w:tblLook w:val="04A0" w:firstRow="1" w:lastRow="0" w:firstColumn="1" w:lastColumn="0" w:noHBand="0" w:noVBand="1"/>
        <w:tblPrChange w:id="13" w:author="CURTIS FORNADLEY" w:date="2019-12-10T23:29:00Z">
          <w:tblPr>
            <w:tblStyle w:val="TableGrid"/>
            <w:tblW w:w="0" w:type="auto"/>
            <w:tblCellMar>
              <w:top w:w="43" w:type="dxa"/>
              <w:left w:w="158" w:type="dxa"/>
              <w:bottom w:w="43" w:type="dxa"/>
              <w:right w:w="158" w:type="dxa"/>
            </w:tblCellMar>
            <w:tblLook w:val="04A0" w:firstRow="1" w:lastRow="0" w:firstColumn="1" w:lastColumn="0" w:noHBand="0" w:noVBand="1"/>
          </w:tblPr>
        </w:tblPrChange>
      </w:tblPr>
      <w:tblGrid>
        <w:gridCol w:w="1035"/>
        <w:gridCol w:w="1455"/>
        <w:gridCol w:w="1290"/>
        <w:gridCol w:w="1734"/>
        <w:gridCol w:w="1395"/>
        <w:gridCol w:w="2441"/>
        <w:tblGridChange w:id="14">
          <w:tblGrid>
            <w:gridCol w:w="360"/>
            <w:gridCol w:w="360"/>
            <w:gridCol w:w="315"/>
            <w:gridCol w:w="45"/>
            <w:gridCol w:w="360"/>
            <w:gridCol w:w="360"/>
            <w:gridCol w:w="360"/>
            <w:gridCol w:w="330"/>
            <w:gridCol w:w="1290"/>
            <w:gridCol w:w="1734"/>
            <w:gridCol w:w="1395"/>
            <w:gridCol w:w="2441"/>
          </w:tblGrid>
        </w:tblGridChange>
      </w:tblGrid>
      <w:tr w:rsidR="00CC5D87" w14:paraId="55753BF4" w14:textId="77777777" w:rsidTr="18BC1064">
        <w:trPr>
          <w:divId w:val="214900106"/>
          <w:trPrChange w:id="15" w:author="CURTIS FORNADLEY" w:date="2019-12-10T23:29:00Z">
            <w:trPr>
              <w:gridAfter w:val="0"/>
              <w:divId w:val="214900106"/>
            </w:trPr>
          </w:trPrChange>
        </w:trPr>
        <w:tc>
          <w:tcPr>
            <w:tcW w:w="1558" w:type="dxa"/>
            <w:shd w:val="clear" w:color="auto" w:fill="D0CECE"/>
            <w:tcMar>
              <w:top w:w="58" w:type="dxa"/>
              <w:bottom w:w="58" w:type="dxa"/>
            </w:tcMar>
            <w:tcPrChange w:id="16" w:author="CURTIS FORNADLEY" w:date="2019-12-10T23:29:00Z">
              <w:tcPr>
                <w:tcW w:w="1558" w:type="dxa"/>
                <w:shd w:val="clear" w:color="auto" w:fill="D0CECE" w:themeFill="background2" w:themeFillShade="E6"/>
                <w:tcMar>
                  <w:top w:w="58" w:type="dxa"/>
                  <w:bottom w:w="58" w:type="dxa"/>
                </w:tcMar>
              </w:tcPr>
            </w:tcPrChange>
          </w:tcPr>
          <w:p w14:paraId="4038DFB7" w14:textId="4F0CB5FE" w:rsidR="00284142" w:rsidRPr="0084505D" w:rsidRDefault="00B42EEB" w:rsidP="007A36BF">
            <w:pPr>
              <w:rPr>
                <w:rFonts w:ascii="Arial" w:hAnsi="Arial" w:cs="Arial"/>
                <w:sz w:val="16"/>
                <w:szCs w:val="16"/>
              </w:rPr>
            </w:pPr>
            <w:r w:rsidRPr="0084505D">
              <w:rPr>
                <w:rFonts w:ascii="Arial" w:hAnsi="Arial" w:cs="Arial"/>
                <w:sz w:val="16"/>
                <w:szCs w:val="16"/>
              </w:rPr>
              <w:t>#</w:t>
            </w:r>
          </w:p>
        </w:tc>
        <w:tc>
          <w:tcPr>
            <w:tcW w:w="1558" w:type="dxa"/>
            <w:shd w:val="clear" w:color="auto" w:fill="D0CECE"/>
            <w:tcMar>
              <w:top w:w="58" w:type="dxa"/>
              <w:bottom w:w="58" w:type="dxa"/>
            </w:tcMar>
            <w:tcPrChange w:id="17" w:author="CURTIS FORNADLEY" w:date="2019-12-10T23:29:00Z">
              <w:tcPr>
                <w:tcW w:w="1558" w:type="dxa"/>
                <w:shd w:val="clear" w:color="auto" w:fill="D0CECE" w:themeFill="background2" w:themeFillShade="E6"/>
                <w:tcMar>
                  <w:top w:w="58" w:type="dxa"/>
                  <w:bottom w:w="58" w:type="dxa"/>
                </w:tcMar>
              </w:tcPr>
            </w:tcPrChange>
          </w:tcPr>
          <w:p w14:paraId="60EB57B4" w14:textId="3DDBBB13" w:rsidR="00284142" w:rsidRPr="0084505D" w:rsidRDefault="00B42EEB" w:rsidP="007A36BF">
            <w:pPr>
              <w:rPr>
                <w:rFonts w:ascii="Arial" w:hAnsi="Arial" w:cs="Arial"/>
                <w:sz w:val="16"/>
                <w:szCs w:val="16"/>
              </w:rPr>
            </w:pPr>
            <w:r w:rsidRPr="0084505D">
              <w:rPr>
                <w:rFonts w:ascii="Arial" w:hAnsi="Arial" w:cs="Arial"/>
                <w:sz w:val="16"/>
                <w:szCs w:val="16"/>
              </w:rPr>
              <w:t>Field Name</w:t>
            </w:r>
          </w:p>
        </w:tc>
        <w:tc>
          <w:tcPr>
            <w:tcW w:w="1558" w:type="dxa"/>
            <w:shd w:val="clear" w:color="auto" w:fill="D0CECE"/>
            <w:tcMar>
              <w:top w:w="58" w:type="dxa"/>
              <w:bottom w:w="58" w:type="dxa"/>
            </w:tcMar>
            <w:tcPrChange w:id="18" w:author="CURTIS FORNADLEY" w:date="2019-12-10T23:29:00Z">
              <w:tcPr>
                <w:tcW w:w="1558" w:type="dxa"/>
                <w:gridSpan w:val="2"/>
                <w:shd w:val="clear" w:color="auto" w:fill="D0CECE" w:themeFill="background2" w:themeFillShade="E6"/>
                <w:tcMar>
                  <w:top w:w="58" w:type="dxa"/>
                  <w:bottom w:w="58" w:type="dxa"/>
                </w:tcMar>
              </w:tcPr>
            </w:tcPrChange>
          </w:tcPr>
          <w:p w14:paraId="3F9087A1" w14:textId="45D82FAE" w:rsidR="00284142" w:rsidRPr="0084505D" w:rsidRDefault="00B42EEB" w:rsidP="007A36BF">
            <w:pPr>
              <w:rPr>
                <w:rFonts w:ascii="Arial" w:hAnsi="Arial" w:cs="Arial"/>
                <w:sz w:val="16"/>
                <w:szCs w:val="16"/>
              </w:rPr>
            </w:pPr>
            <w:r w:rsidRPr="0084505D">
              <w:rPr>
                <w:rFonts w:ascii="Arial" w:hAnsi="Arial" w:cs="Arial"/>
                <w:sz w:val="16"/>
                <w:szCs w:val="16"/>
              </w:rPr>
              <w:t>Required</w:t>
            </w:r>
          </w:p>
        </w:tc>
        <w:tc>
          <w:tcPr>
            <w:tcW w:w="1558" w:type="dxa"/>
            <w:shd w:val="clear" w:color="auto" w:fill="D0CECE"/>
            <w:tcMar>
              <w:top w:w="58" w:type="dxa"/>
              <w:bottom w:w="58" w:type="dxa"/>
            </w:tcMar>
            <w:tcPrChange w:id="19" w:author="CURTIS FORNADLEY" w:date="2019-12-10T23:29:00Z">
              <w:tcPr>
                <w:tcW w:w="1558" w:type="dxa"/>
                <w:shd w:val="clear" w:color="auto" w:fill="D0CECE" w:themeFill="background2" w:themeFillShade="E6"/>
                <w:tcMar>
                  <w:top w:w="58" w:type="dxa"/>
                  <w:bottom w:w="58" w:type="dxa"/>
                </w:tcMar>
              </w:tcPr>
            </w:tcPrChange>
          </w:tcPr>
          <w:p w14:paraId="26B01344" w14:textId="23180353" w:rsidR="00284142" w:rsidRPr="0084505D" w:rsidRDefault="00B42EEB" w:rsidP="007A36BF">
            <w:pPr>
              <w:rPr>
                <w:rFonts w:ascii="Arial" w:hAnsi="Arial" w:cs="Arial"/>
                <w:sz w:val="16"/>
                <w:szCs w:val="16"/>
              </w:rPr>
            </w:pPr>
            <w:commentRangeStart w:id="20"/>
            <w:r w:rsidRPr="0084505D">
              <w:rPr>
                <w:rFonts w:ascii="Arial" w:hAnsi="Arial" w:cs="Arial"/>
                <w:sz w:val="16"/>
                <w:szCs w:val="16"/>
              </w:rPr>
              <w:t>Editable</w:t>
            </w:r>
            <w:commentRangeEnd w:id="20"/>
            <w:r>
              <w:commentReference w:id="20"/>
            </w:r>
          </w:p>
        </w:tc>
        <w:tc>
          <w:tcPr>
            <w:tcW w:w="1559" w:type="dxa"/>
            <w:shd w:val="clear" w:color="auto" w:fill="D0CECE"/>
            <w:tcMar>
              <w:top w:w="58" w:type="dxa"/>
              <w:bottom w:w="58" w:type="dxa"/>
            </w:tcMar>
            <w:tcPrChange w:id="21" w:author="CURTIS FORNADLEY" w:date="2019-12-10T23:29:00Z">
              <w:tcPr>
                <w:tcW w:w="1559" w:type="dxa"/>
                <w:shd w:val="clear" w:color="auto" w:fill="D0CECE" w:themeFill="background2" w:themeFillShade="E6"/>
                <w:tcMar>
                  <w:top w:w="58" w:type="dxa"/>
                  <w:bottom w:w="58" w:type="dxa"/>
                </w:tcMar>
              </w:tcPr>
            </w:tcPrChange>
          </w:tcPr>
          <w:p w14:paraId="4BDFE122" w14:textId="77784FFF" w:rsidR="00284142" w:rsidRPr="0084505D" w:rsidRDefault="00B42EEB" w:rsidP="007A36BF">
            <w:pPr>
              <w:rPr>
                <w:rFonts w:ascii="Arial" w:hAnsi="Arial" w:cs="Arial"/>
                <w:sz w:val="16"/>
                <w:szCs w:val="16"/>
              </w:rPr>
            </w:pPr>
            <w:r w:rsidRPr="0084505D">
              <w:rPr>
                <w:rFonts w:ascii="Arial" w:hAnsi="Arial" w:cs="Arial"/>
                <w:sz w:val="16"/>
                <w:szCs w:val="16"/>
              </w:rPr>
              <w:t>Data Source</w:t>
            </w:r>
          </w:p>
        </w:tc>
        <w:tc>
          <w:tcPr>
            <w:tcW w:w="1559" w:type="dxa"/>
            <w:shd w:val="clear" w:color="auto" w:fill="D0CECE"/>
            <w:tcMar>
              <w:top w:w="58" w:type="dxa"/>
              <w:bottom w:w="58" w:type="dxa"/>
            </w:tcMar>
            <w:tcPrChange w:id="22" w:author="CURTIS FORNADLEY" w:date="2019-12-10T23:29:00Z">
              <w:tcPr>
                <w:tcW w:w="1559" w:type="dxa"/>
                <w:shd w:val="clear" w:color="auto" w:fill="D0CECE" w:themeFill="background2" w:themeFillShade="E6"/>
                <w:tcMar>
                  <w:top w:w="58" w:type="dxa"/>
                  <w:bottom w:w="58" w:type="dxa"/>
                </w:tcMar>
              </w:tcPr>
            </w:tcPrChange>
          </w:tcPr>
          <w:p w14:paraId="66CCAF7D" w14:textId="1E4E9147" w:rsidR="00284142" w:rsidRPr="0084505D" w:rsidRDefault="00B42EEB" w:rsidP="007A36BF">
            <w:pPr>
              <w:rPr>
                <w:rFonts w:ascii="Arial" w:hAnsi="Arial" w:cs="Arial"/>
                <w:sz w:val="16"/>
                <w:szCs w:val="16"/>
              </w:rPr>
            </w:pPr>
            <w:r w:rsidRPr="0084505D">
              <w:rPr>
                <w:rFonts w:ascii="Arial" w:hAnsi="Arial" w:cs="Arial"/>
                <w:sz w:val="16"/>
                <w:szCs w:val="16"/>
              </w:rPr>
              <w:t>Description</w:t>
            </w:r>
          </w:p>
        </w:tc>
      </w:tr>
      <w:tr w:rsidR="00E26BD9" w14:paraId="0464F162" w14:textId="77777777" w:rsidTr="18BC1064">
        <w:trPr>
          <w:divId w:val="214900106"/>
        </w:trPr>
        <w:tc>
          <w:tcPr>
            <w:tcW w:w="1558" w:type="dxa"/>
            <w:tcMar>
              <w:top w:w="58" w:type="dxa"/>
              <w:bottom w:w="58" w:type="dxa"/>
            </w:tcMar>
          </w:tcPr>
          <w:p w14:paraId="0D89EEEA" w14:textId="5698F6EF" w:rsidR="00284142" w:rsidRPr="00691E34" w:rsidRDefault="0084505D" w:rsidP="007A36BF">
            <w:pPr>
              <w:rPr>
                <w:rFonts w:ascii="Arial" w:hAnsi="Arial" w:cs="Arial"/>
                <w:sz w:val="16"/>
                <w:szCs w:val="16"/>
              </w:rPr>
            </w:pPr>
            <w:r w:rsidRPr="00691E34">
              <w:rPr>
                <w:rFonts w:ascii="Arial" w:hAnsi="Arial" w:cs="Arial"/>
                <w:sz w:val="16"/>
                <w:szCs w:val="16"/>
              </w:rPr>
              <w:t>1</w:t>
            </w:r>
          </w:p>
        </w:tc>
        <w:tc>
          <w:tcPr>
            <w:tcW w:w="1558" w:type="dxa"/>
            <w:tcMar>
              <w:top w:w="58" w:type="dxa"/>
              <w:bottom w:w="58" w:type="dxa"/>
            </w:tcMar>
          </w:tcPr>
          <w:p w14:paraId="7F9F305D" w14:textId="63A4326C" w:rsidR="00284142" w:rsidRPr="00691E34" w:rsidRDefault="0084505D" w:rsidP="007A36BF">
            <w:pPr>
              <w:rPr>
                <w:rFonts w:ascii="Arial" w:hAnsi="Arial" w:cs="Arial"/>
                <w:sz w:val="16"/>
                <w:szCs w:val="16"/>
              </w:rPr>
            </w:pPr>
            <w:r w:rsidRPr="00691E34">
              <w:rPr>
                <w:rFonts w:ascii="Arial" w:hAnsi="Arial" w:cs="Arial"/>
                <w:sz w:val="16"/>
                <w:szCs w:val="16"/>
              </w:rPr>
              <w:t>Product Name</w:t>
            </w:r>
          </w:p>
        </w:tc>
        <w:tc>
          <w:tcPr>
            <w:tcW w:w="1558" w:type="dxa"/>
            <w:tcMar>
              <w:top w:w="58" w:type="dxa"/>
              <w:bottom w:w="58" w:type="dxa"/>
            </w:tcMar>
          </w:tcPr>
          <w:p w14:paraId="190F6A2E" w14:textId="66CC394F" w:rsidR="00284142" w:rsidRPr="00691E34" w:rsidRDefault="0084505D" w:rsidP="007A36BF">
            <w:pPr>
              <w:rPr>
                <w:rFonts w:ascii="Arial" w:hAnsi="Arial" w:cs="Arial"/>
                <w:sz w:val="16"/>
                <w:szCs w:val="16"/>
              </w:rPr>
            </w:pPr>
            <w:r w:rsidRPr="00691E34">
              <w:rPr>
                <w:rFonts w:ascii="Arial" w:hAnsi="Arial" w:cs="Arial"/>
                <w:sz w:val="16"/>
                <w:szCs w:val="16"/>
              </w:rPr>
              <w:t>Yes</w:t>
            </w:r>
          </w:p>
        </w:tc>
        <w:tc>
          <w:tcPr>
            <w:tcW w:w="1558" w:type="dxa"/>
            <w:tcMar>
              <w:top w:w="58" w:type="dxa"/>
              <w:bottom w:w="58" w:type="dxa"/>
            </w:tcMar>
          </w:tcPr>
          <w:p w14:paraId="7F692D11" w14:textId="22DD7754" w:rsidR="00284142" w:rsidRPr="00691E34" w:rsidRDefault="0084505D" w:rsidP="007A36BF">
            <w:pPr>
              <w:rPr>
                <w:rFonts w:ascii="Arial" w:hAnsi="Arial" w:cs="Arial"/>
                <w:sz w:val="16"/>
                <w:szCs w:val="16"/>
              </w:rPr>
            </w:pPr>
            <w:r w:rsidRPr="00691E34">
              <w:rPr>
                <w:rFonts w:ascii="Arial" w:hAnsi="Arial" w:cs="Arial"/>
                <w:sz w:val="16"/>
                <w:szCs w:val="16"/>
              </w:rPr>
              <w:t>No</w:t>
            </w:r>
          </w:p>
        </w:tc>
        <w:tc>
          <w:tcPr>
            <w:tcW w:w="1559" w:type="dxa"/>
            <w:tcMar>
              <w:top w:w="58" w:type="dxa"/>
              <w:bottom w:w="58" w:type="dxa"/>
            </w:tcMar>
          </w:tcPr>
          <w:p w14:paraId="00F2D486" w14:textId="7D8DE1E1" w:rsidR="00284142" w:rsidRPr="00691E34" w:rsidRDefault="0084505D" w:rsidP="0084505D">
            <w:pPr>
              <w:rPr>
                <w:rFonts w:ascii="Arial" w:hAnsi="Arial" w:cs="Arial"/>
                <w:sz w:val="16"/>
                <w:szCs w:val="16"/>
              </w:rPr>
            </w:pPr>
            <w:r w:rsidRPr="00691E34">
              <w:rPr>
                <w:rFonts w:ascii="Arial" w:hAnsi="Arial" w:cs="Arial"/>
                <w:sz w:val="16"/>
                <w:szCs w:val="16"/>
              </w:rPr>
              <w:t>A single select list box</w:t>
            </w:r>
            <w:r w:rsidR="00E26BD9">
              <w:rPr>
                <w:rFonts w:ascii="Arial" w:hAnsi="Arial" w:cs="Arial"/>
                <w:sz w:val="16"/>
                <w:szCs w:val="16"/>
              </w:rPr>
              <w:t xml:space="preserve"> - </w:t>
            </w:r>
            <w:r w:rsidRPr="00691E34">
              <w:rPr>
                <w:rFonts w:ascii="Arial" w:hAnsi="Arial" w:cs="Arial"/>
                <w:sz w:val="16"/>
                <w:szCs w:val="16"/>
              </w:rPr>
              <w:t xml:space="preserve">will list of products on Apigee Edge associated to one </w:t>
            </w:r>
            <w:r w:rsidR="00E26BD9">
              <w:rPr>
                <w:rFonts w:ascii="Arial" w:hAnsi="Arial" w:cs="Arial"/>
                <w:sz w:val="16"/>
                <w:szCs w:val="16"/>
              </w:rPr>
              <w:t>e</w:t>
            </w:r>
            <w:r w:rsidRPr="00691E34">
              <w:rPr>
                <w:rFonts w:ascii="Arial" w:hAnsi="Arial" w:cs="Arial"/>
                <w:sz w:val="16"/>
                <w:szCs w:val="16"/>
              </w:rPr>
              <w:t>nvironment</w:t>
            </w:r>
          </w:p>
        </w:tc>
        <w:tc>
          <w:tcPr>
            <w:tcW w:w="1559" w:type="dxa"/>
            <w:tcMar>
              <w:top w:w="58" w:type="dxa"/>
              <w:bottom w:w="58" w:type="dxa"/>
            </w:tcMar>
          </w:tcPr>
          <w:p w14:paraId="7ECFC928" w14:textId="0B3C1362" w:rsidR="00284142" w:rsidRPr="00691E34" w:rsidRDefault="00E26BD9" w:rsidP="007A36BF">
            <w:pPr>
              <w:rPr>
                <w:rFonts w:ascii="Arial" w:hAnsi="Arial" w:cs="Arial"/>
                <w:sz w:val="16"/>
                <w:szCs w:val="16"/>
              </w:rPr>
            </w:pPr>
            <w:r>
              <w:rPr>
                <w:rFonts w:ascii="Arial" w:hAnsi="Arial" w:cs="Arial"/>
                <w:sz w:val="16"/>
                <w:szCs w:val="16"/>
              </w:rPr>
              <w:t>P</w:t>
            </w:r>
            <w:r w:rsidR="0084505D" w:rsidRPr="00691E34">
              <w:rPr>
                <w:rFonts w:ascii="Arial" w:hAnsi="Arial" w:cs="Arial"/>
                <w:sz w:val="16"/>
                <w:szCs w:val="16"/>
              </w:rPr>
              <w:t>repopulated drop down listing all available products from Edge through a management API call.</w:t>
            </w:r>
          </w:p>
        </w:tc>
      </w:tr>
      <w:tr w:rsidR="00E26BD9" w14:paraId="10DE7954" w14:textId="77777777" w:rsidTr="18BC1064">
        <w:trPr>
          <w:divId w:val="214900106"/>
        </w:trPr>
        <w:tc>
          <w:tcPr>
            <w:tcW w:w="1558" w:type="dxa"/>
            <w:tcMar>
              <w:top w:w="58" w:type="dxa"/>
              <w:bottom w:w="58" w:type="dxa"/>
            </w:tcMar>
          </w:tcPr>
          <w:p w14:paraId="2F8CE032" w14:textId="4DA49C5A" w:rsidR="00284142" w:rsidRPr="00691E34" w:rsidRDefault="0084505D" w:rsidP="007A36BF">
            <w:pPr>
              <w:rPr>
                <w:rFonts w:ascii="Arial" w:hAnsi="Arial" w:cs="Arial"/>
                <w:sz w:val="16"/>
                <w:szCs w:val="16"/>
              </w:rPr>
            </w:pPr>
            <w:r w:rsidRPr="00691E34">
              <w:rPr>
                <w:rFonts w:ascii="Arial" w:hAnsi="Arial" w:cs="Arial"/>
                <w:sz w:val="16"/>
                <w:szCs w:val="16"/>
              </w:rPr>
              <w:t>2</w:t>
            </w:r>
          </w:p>
        </w:tc>
        <w:tc>
          <w:tcPr>
            <w:tcW w:w="1558" w:type="dxa"/>
            <w:tcMar>
              <w:top w:w="58" w:type="dxa"/>
              <w:bottom w:w="58" w:type="dxa"/>
            </w:tcMar>
          </w:tcPr>
          <w:p w14:paraId="4A819C5B" w14:textId="532BC249" w:rsidR="00284142" w:rsidRPr="00691E34" w:rsidRDefault="0084505D" w:rsidP="007A36BF">
            <w:pPr>
              <w:rPr>
                <w:rFonts w:ascii="Arial" w:hAnsi="Arial" w:cs="Arial"/>
                <w:sz w:val="16"/>
                <w:szCs w:val="16"/>
              </w:rPr>
            </w:pPr>
            <w:r w:rsidRPr="00691E34">
              <w:rPr>
                <w:rFonts w:ascii="Arial" w:hAnsi="Arial" w:cs="Arial"/>
                <w:sz w:val="16"/>
                <w:szCs w:val="16"/>
              </w:rPr>
              <w:t>Product Type</w:t>
            </w:r>
          </w:p>
        </w:tc>
        <w:tc>
          <w:tcPr>
            <w:tcW w:w="1558" w:type="dxa"/>
            <w:tcMar>
              <w:top w:w="58" w:type="dxa"/>
              <w:bottom w:w="58" w:type="dxa"/>
            </w:tcMar>
          </w:tcPr>
          <w:p w14:paraId="69581FC1" w14:textId="139BFC4C" w:rsidR="00284142" w:rsidRPr="00691E34" w:rsidRDefault="0084505D" w:rsidP="007A36BF">
            <w:pPr>
              <w:rPr>
                <w:rFonts w:ascii="Arial" w:hAnsi="Arial" w:cs="Arial"/>
                <w:sz w:val="16"/>
                <w:szCs w:val="16"/>
              </w:rPr>
            </w:pPr>
            <w:r w:rsidRPr="00691E34">
              <w:rPr>
                <w:rFonts w:ascii="Arial" w:hAnsi="Arial" w:cs="Arial"/>
                <w:sz w:val="16"/>
                <w:szCs w:val="16"/>
              </w:rPr>
              <w:t>Yes</w:t>
            </w:r>
          </w:p>
        </w:tc>
        <w:tc>
          <w:tcPr>
            <w:tcW w:w="1558" w:type="dxa"/>
            <w:tcMar>
              <w:top w:w="58" w:type="dxa"/>
              <w:bottom w:w="58" w:type="dxa"/>
            </w:tcMar>
          </w:tcPr>
          <w:p w14:paraId="74C72100" w14:textId="19B0C9CE" w:rsidR="00284142" w:rsidRPr="00691E34" w:rsidRDefault="0084505D" w:rsidP="007A36BF">
            <w:pPr>
              <w:rPr>
                <w:rFonts w:ascii="Arial" w:hAnsi="Arial" w:cs="Arial"/>
                <w:sz w:val="16"/>
                <w:szCs w:val="16"/>
              </w:rPr>
            </w:pPr>
            <w:r w:rsidRPr="00691E34">
              <w:rPr>
                <w:rFonts w:ascii="Arial" w:hAnsi="Arial" w:cs="Arial"/>
                <w:sz w:val="16"/>
                <w:szCs w:val="16"/>
              </w:rPr>
              <w:t>No</w:t>
            </w:r>
          </w:p>
        </w:tc>
        <w:tc>
          <w:tcPr>
            <w:tcW w:w="1559" w:type="dxa"/>
            <w:tcMar>
              <w:top w:w="58" w:type="dxa"/>
              <w:bottom w:w="58" w:type="dxa"/>
            </w:tcMar>
          </w:tcPr>
          <w:p w14:paraId="164A00CD" w14:textId="1F2BB92D" w:rsidR="00284142" w:rsidRPr="00691E34" w:rsidRDefault="0084505D" w:rsidP="007A36BF">
            <w:pPr>
              <w:rPr>
                <w:rFonts w:ascii="Arial" w:hAnsi="Arial" w:cs="Arial"/>
                <w:sz w:val="16"/>
                <w:szCs w:val="16"/>
              </w:rPr>
            </w:pPr>
            <w:r w:rsidRPr="00691E34">
              <w:rPr>
                <w:rFonts w:ascii="Arial" w:hAnsi="Arial" w:cs="Arial"/>
                <w:sz w:val="16"/>
                <w:szCs w:val="16"/>
              </w:rPr>
              <w:t>Apigee Edge: Product</w:t>
            </w:r>
          </w:p>
        </w:tc>
        <w:tc>
          <w:tcPr>
            <w:tcW w:w="1559" w:type="dxa"/>
            <w:tcMar>
              <w:top w:w="58" w:type="dxa"/>
              <w:bottom w:w="58" w:type="dxa"/>
            </w:tcMar>
          </w:tcPr>
          <w:p w14:paraId="300D7F6E" w14:textId="54872540" w:rsidR="00284142" w:rsidRPr="00691E34" w:rsidRDefault="00E26BD9" w:rsidP="00E26BD9">
            <w:pPr>
              <w:rPr>
                <w:rFonts w:ascii="Arial" w:hAnsi="Arial" w:cs="Arial"/>
                <w:sz w:val="16"/>
                <w:szCs w:val="16"/>
              </w:rPr>
            </w:pPr>
            <w:r>
              <w:rPr>
                <w:rFonts w:ascii="Arial" w:hAnsi="Arial" w:cs="Arial"/>
                <w:sz w:val="16"/>
                <w:szCs w:val="16"/>
              </w:rPr>
              <w:t xml:space="preserve">Value </w:t>
            </w:r>
            <w:r w:rsidR="0084505D" w:rsidRPr="00691E34">
              <w:rPr>
                <w:rFonts w:ascii="Arial" w:hAnsi="Arial" w:cs="Arial"/>
                <w:sz w:val="16"/>
                <w:szCs w:val="16"/>
              </w:rPr>
              <w:t>based on the product name selected in row #1</w:t>
            </w:r>
            <w:r>
              <w:rPr>
                <w:rFonts w:ascii="Arial" w:hAnsi="Arial" w:cs="Arial"/>
                <w:sz w:val="16"/>
                <w:szCs w:val="16"/>
              </w:rPr>
              <w:t xml:space="preserve"> - </w:t>
            </w:r>
            <w:r w:rsidR="0084505D" w:rsidRPr="00691E34">
              <w:rPr>
                <w:rFonts w:ascii="Arial" w:hAnsi="Arial" w:cs="Arial"/>
                <w:sz w:val="16"/>
                <w:szCs w:val="16"/>
              </w:rPr>
              <w:t>populated using the value of the attribute “PRODUCT_TYPE”</w:t>
            </w:r>
          </w:p>
        </w:tc>
      </w:tr>
      <w:tr w:rsidR="00E26BD9" w14:paraId="2FB163F7" w14:textId="77777777" w:rsidTr="18BC1064">
        <w:trPr>
          <w:divId w:val="214900106"/>
        </w:trPr>
        <w:tc>
          <w:tcPr>
            <w:tcW w:w="1558" w:type="dxa"/>
            <w:tcMar>
              <w:top w:w="58" w:type="dxa"/>
              <w:bottom w:w="58" w:type="dxa"/>
            </w:tcMar>
          </w:tcPr>
          <w:p w14:paraId="41E1413D" w14:textId="58AA1A35" w:rsidR="00284142" w:rsidRPr="00691E34" w:rsidRDefault="00CC5D87" w:rsidP="007A36BF">
            <w:pPr>
              <w:rPr>
                <w:rFonts w:ascii="Arial" w:hAnsi="Arial" w:cs="Arial"/>
                <w:sz w:val="16"/>
                <w:szCs w:val="16"/>
              </w:rPr>
            </w:pPr>
            <w:r w:rsidRPr="00691E34">
              <w:rPr>
                <w:rFonts w:ascii="Arial" w:hAnsi="Arial" w:cs="Arial"/>
                <w:sz w:val="16"/>
                <w:szCs w:val="16"/>
              </w:rPr>
              <w:t>3</w:t>
            </w:r>
          </w:p>
        </w:tc>
        <w:tc>
          <w:tcPr>
            <w:tcW w:w="1558" w:type="dxa"/>
            <w:tcMar>
              <w:top w:w="58" w:type="dxa"/>
              <w:bottom w:w="58" w:type="dxa"/>
            </w:tcMar>
          </w:tcPr>
          <w:p w14:paraId="7990A410" w14:textId="539ED40A" w:rsidR="00284142" w:rsidRPr="00691E34" w:rsidRDefault="00CC5D87" w:rsidP="007A36BF">
            <w:pPr>
              <w:rPr>
                <w:rFonts w:ascii="Arial" w:hAnsi="Arial" w:cs="Arial"/>
                <w:sz w:val="16"/>
                <w:szCs w:val="16"/>
              </w:rPr>
            </w:pPr>
            <w:r w:rsidRPr="00691E34">
              <w:rPr>
                <w:rFonts w:ascii="Arial" w:hAnsi="Arial" w:cs="Arial"/>
                <w:sz w:val="16"/>
                <w:szCs w:val="16"/>
              </w:rPr>
              <w:t>Environment</w:t>
            </w:r>
          </w:p>
        </w:tc>
        <w:tc>
          <w:tcPr>
            <w:tcW w:w="1558" w:type="dxa"/>
            <w:tcMar>
              <w:top w:w="58" w:type="dxa"/>
              <w:bottom w:w="58" w:type="dxa"/>
            </w:tcMar>
          </w:tcPr>
          <w:p w14:paraId="3CF2F106" w14:textId="029A4757" w:rsidR="00284142" w:rsidRPr="00691E34" w:rsidRDefault="00CC5D87" w:rsidP="007A36BF">
            <w:pPr>
              <w:rPr>
                <w:rFonts w:ascii="Arial" w:hAnsi="Arial" w:cs="Arial"/>
                <w:sz w:val="16"/>
                <w:szCs w:val="16"/>
              </w:rPr>
            </w:pPr>
            <w:r w:rsidRPr="00691E34">
              <w:rPr>
                <w:rFonts w:ascii="Arial" w:hAnsi="Arial" w:cs="Arial"/>
                <w:sz w:val="16"/>
                <w:szCs w:val="16"/>
              </w:rPr>
              <w:t>Yes</w:t>
            </w:r>
          </w:p>
        </w:tc>
        <w:tc>
          <w:tcPr>
            <w:tcW w:w="1558" w:type="dxa"/>
            <w:tcMar>
              <w:top w:w="58" w:type="dxa"/>
              <w:bottom w:w="58" w:type="dxa"/>
            </w:tcMar>
          </w:tcPr>
          <w:p w14:paraId="4F154CB8" w14:textId="2E63920F" w:rsidR="00284142" w:rsidRPr="00691E34" w:rsidRDefault="00CC5D87" w:rsidP="007A36BF">
            <w:pPr>
              <w:rPr>
                <w:rFonts w:ascii="Arial" w:hAnsi="Arial" w:cs="Arial"/>
                <w:sz w:val="16"/>
                <w:szCs w:val="16"/>
              </w:rPr>
            </w:pPr>
            <w:r w:rsidRPr="00691E34">
              <w:rPr>
                <w:rFonts w:ascii="Arial" w:hAnsi="Arial" w:cs="Arial"/>
                <w:sz w:val="16"/>
                <w:szCs w:val="16"/>
              </w:rPr>
              <w:t>No</w:t>
            </w:r>
          </w:p>
        </w:tc>
        <w:tc>
          <w:tcPr>
            <w:tcW w:w="1559" w:type="dxa"/>
            <w:tcMar>
              <w:top w:w="58" w:type="dxa"/>
              <w:bottom w:w="58" w:type="dxa"/>
            </w:tcMar>
          </w:tcPr>
          <w:p w14:paraId="7F2D0B01" w14:textId="0DACBFAE" w:rsidR="00284142" w:rsidRPr="00691E34" w:rsidRDefault="00CC5D87" w:rsidP="007A36BF">
            <w:pPr>
              <w:rPr>
                <w:rFonts w:ascii="Arial" w:hAnsi="Arial" w:cs="Arial"/>
                <w:sz w:val="16"/>
                <w:szCs w:val="16"/>
              </w:rPr>
            </w:pPr>
            <w:r w:rsidRPr="00691E34">
              <w:rPr>
                <w:rFonts w:ascii="Arial" w:hAnsi="Arial" w:cs="Arial"/>
                <w:sz w:val="16"/>
                <w:szCs w:val="16"/>
              </w:rPr>
              <w:t>Apigee Edge: Product</w:t>
            </w:r>
          </w:p>
        </w:tc>
        <w:tc>
          <w:tcPr>
            <w:tcW w:w="1559" w:type="dxa"/>
            <w:tcMar>
              <w:top w:w="58" w:type="dxa"/>
              <w:bottom w:w="58" w:type="dxa"/>
            </w:tcMar>
          </w:tcPr>
          <w:p w14:paraId="7E0C0F3C" w14:textId="7CDC3EFF" w:rsidR="00284142" w:rsidRPr="00691E34" w:rsidRDefault="00E26BD9" w:rsidP="00E26BD9">
            <w:pPr>
              <w:rPr>
                <w:rFonts w:ascii="Arial" w:hAnsi="Arial" w:cs="Arial"/>
                <w:sz w:val="16"/>
                <w:szCs w:val="16"/>
              </w:rPr>
            </w:pPr>
            <w:r>
              <w:rPr>
                <w:rFonts w:ascii="Arial" w:hAnsi="Arial" w:cs="Arial"/>
                <w:sz w:val="16"/>
                <w:szCs w:val="16"/>
              </w:rPr>
              <w:t xml:space="preserve">Value </w:t>
            </w:r>
            <w:r w:rsidR="00CC5D87" w:rsidRPr="00691E34">
              <w:rPr>
                <w:rFonts w:ascii="Arial" w:hAnsi="Arial" w:cs="Arial"/>
                <w:sz w:val="16"/>
                <w:szCs w:val="16"/>
              </w:rPr>
              <w:t>based on the product name and product type selected in row #1 and row #2</w:t>
            </w:r>
            <w:r>
              <w:rPr>
                <w:rFonts w:ascii="Arial" w:hAnsi="Arial" w:cs="Arial"/>
                <w:sz w:val="16"/>
                <w:szCs w:val="16"/>
              </w:rPr>
              <w:t xml:space="preserve"> - </w:t>
            </w:r>
            <w:r w:rsidR="00CC5D87" w:rsidRPr="00691E34">
              <w:rPr>
                <w:rFonts w:ascii="Arial" w:hAnsi="Arial" w:cs="Arial"/>
                <w:sz w:val="16"/>
                <w:szCs w:val="16"/>
              </w:rPr>
              <w:t>populated using the value of the attribute “ENVIRONMENT”</w:t>
            </w:r>
          </w:p>
        </w:tc>
      </w:tr>
      <w:tr w:rsidR="00E26BD9" w14:paraId="7BCAA9F0" w14:textId="77777777" w:rsidTr="18BC1064">
        <w:trPr>
          <w:divId w:val="214900106"/>
        </w:trPr>
        <w:tc>
          <w:tcPr>
            <w:tcW w:w="1558" w:type="dxa"/>
            <w:tcMar>
              <w:top w:w="58" w:type="dxa"/>
              <w:bottom w:w="58" w:type="dxa"/>
            </w:tcMar>
          </w:tcPr>
          <w:p w14:paraId="4354B540" w14:textId="4777CCAB" w:rsidR="00284142" w:rsidRPr="00691E34" w:rsidRDefault="00CC5D87" w:rsidP="007A36BF">
            <w:pPr>
              <w:rPr>
                <w:rFonts w:ascii="Arial" w:hAnsi="Arial" w:cs="Arial"/>
                <w:sz w:val="16"/>
                <w:szCs w:val="16"/>
              </w:rPr>
            </w:pPr>
            <w:r w:rsidRPr="00691E34">
              <w:rPr>
                <w:rFonts w:ascii="Arial" w:hAnsi="Arial" w:cs="Arial"/>
                <w:sz w:val="16"/>
                <w:szCs w:val="16"/>
              </w:rPr>
              <w:t>4</w:t>
            </w:r>
          </w:p>
        </w:tc>
        <w:tc>
          <w:tcPr>
            <w:tcW w:w="1558" w:type="dxa"/>
            <w:tcMar>
              <w:top w:w="58" w:type="dxa"/>
              <w:bottom w:w="58" w:type="dxa"/>
            </w:tcMar>
          </w:tcPr>
          <w:p w14:paraId="23BA2CC5" w14:textId="75D28609" w:rsidR="00284142" w:rsidRPr="00691E34" w:rsidRDefault="00CC5D87" w:rsidP="007A36BF">
            <w:pPr>
              <w:rPr>
                <w:rFonts w:ascii="Arial" w:hAnsi="Arial" w:cs="Arial"/>
                <w:sz w:val="16"/>
                <w:szCs w:val="16"/>
              </w:rPr>
            </w:pPr>
            <w:commentRangeStart w:id="23"/>
            <w:r w:rsidRPr="00691E34">
              <w:rPr>
                <w:rFonts w:ascii="Arial" w:hAnsi="Arial" w:cs="Arial"/>
                <w:sz w:val="16"/>
                <w:szCs w:val="16"/>
              </w:rPr>
              <w:t>Description</w:t>
            </w:r>
          </w:p>
        </w:tc>
        <w:tc>
          <w:tcPr>
            <w:tcW w:w="1558" w:type="dxa"/>
            <w:tcMar>
              <w:top w:w="58" w:type="dxa"/>
              <w:bottom w:w="58" w:type="dxa"/>
            </w:tcMar>
          </w:tcPr>
          <w:p w14:paraId="38545736" w14:textId="1E29C07F" w:rsidR="00284142" w:rsidRPr="00691E34" w:rsidRDefault="00CC5D87" w:rsidP="007A36BF">
            <w:pPr>
              <w:rPr>
                <w:rFonts w:ascii="Arial" w:hAnsi="Arial" w:cs="Arial"/>
                <w:sz w:val="16"/>
                <w:szCs w:val="16"/>
              </w:rPr>
            </w:pPr>
            <w:r w:rsidRPr="00691E34">
              <w:rPr>
                <w:rFonts w:ascii="Arial" w:hAnsi="Arial" w:cs="Arial"/>
                <w:sz w:val="16"/>
                <w:szCs w:val="16"/>
              </w:rPr>
              <w:t>Yes</w:t>
            </w:r>
          </w:p>
        </w:tc>
        <w:tc>
          <w:tcPr>
            <w:tcW w:w="1558" w:type="dxa"/>
            <w:tcMar>
              <w:top w:w="58" w:type="dxa"/>
              <w:bottom w:w="58" w:type="dxa"/>
            </w:tcMar>
          </w:tcPr>
          <w:p w14:paraId="16A27DB3" w14:textId="6D84C13D" w:rsidR="00284142" w:rsidRPr="00691E34" w:rsidRDefault="00CC5D87" w:rsidP="007A36BF">
            <w:pPr>
              <w:rPr>
                <w:rFonts w:ascii="Arial" w:hAnsi="Arial" w:cs="Arial"/>
                <w:sz w:val="16"/>
                <w:szCs w:val="16"/>
              </w:rPr>
            </w:pPr>
            <w:r w:rsidRPr="00691E34">
              <w:rPr>
                <w:rFonts w:ascii="Arial" w:hAnsi="Arial" w:cs="Arial"/>
                <w:sz w:val="16"/>
                <w:szCs w:val="16"/>
              </w:rPr>
              <w:t>No</w:t>
            </w:r>
            <w:commentRangeEnd w:id="23"/>
            <w:r>
              <w:commentReference w:id="23"/>
            </w:r>
          </w:p>
        </w:tc>
        <w:tc>
          <w:tcPr>
            <w:tcW w:w="1559" w:type="dxa"/>
            <w:tcMar>
              <w:top w:w="58" w:type="dxa"/>
              <w:bottom w:w="58" w:type="dxa"/>
            </w:tcMar>
          </w:tcPr>
          <w:p w14:paraId="72BCEFA6" w14:textId="50795C44" w:rsidR="00284142" w:rsidRPr="00691E34" w:rsidRDefault="00CC5D87" w:rsidP="007A36BF">
            <w:pPr>
              <w:rPr>
                <w:rFonts w:ascii="Arial" w:hAnsi="Arial" w:cs="Arial"/>
                <w:sz w:val="16"/>
                <w:szCs w:val="16"/>
              </w:rPr>
            </w:pPr>
            <w:r w:rsidRPr="00691E34">
              <w:rPr>
                <w:rFonts w:ascii="Arial" w:hAnsi="Arial" w:cs="Arial"/>
                <w:sz w:val="16"/>
                <w:szCs w:val="16"/>
              </w:rPr>
              <w:t>Apigee Edge: Product</w:t>
            </w:r>
          </w:p>
        </w:tc>
        <w:tc>
          <w:tcPr>
            <w:tcW w:w="1559" w:type="dxa"/>
            <w:tcMar>
              <w:top w:w="58" w:type="dxa"/>
              <w:bottom w:w="58" w:type="dxa"/>
            </w:tcMar>
          </w:tcPr>
          <w:p w14:paraId="5542B947" w14:textId="00DFFAA4" w:rsidR="00284142" w:rsidRPr="00691E34" w:rsidRDefault="00E26BD9" w:rsidP="00E26BD9">
            <w:pPr>
              <w:rPr>
                <w:rFonts w:ascii="Arial" w:hAnsi="Arial" w:cs="Arial"/>
                <w:sz w:val="16"/>
                <w:szCs w:val="16"/>
              </w:rPr>
            </w:pPr>
            <w:r>
              <w:rPr>
                <w:rFonts w:ascii="Arial" w:hAnsi="Arial" w:cs="Arial"/>
                <w:sz w:val="16"/>
                <w:szCs w:val="16"/>
              </w:rPr>
              <w:t xml:space="preserve">Value </w:t>
            </w:r>
            <w:r w:rsidR="00CC5D87" w:rsidRPr="00CC5D87">
              <w:rPr>
                <w:rFonts w:ascii="Arial" w:hAnsi="Arial" w:cs="Arial"/>
                <w:sz w:val="16"/>
                <w:szCs w:val="16"/>
              </w:rPr>
              <w:t>based on the product name and product type selection in row #1, row #2, and row #3</w:t>
            </w:r>
            <w:r>
              <w:rPr>
                <w:rFonts w:ascii="Arial" w:hAnsi="Arial" w:cs="Arial"/>
                <w:sz w:val="16"/>
                <w:szCs w:val="16"/>
              </w:rPr>
              <w:t xml:space="preserve"> - </w:t>
            </w:r>
            <w:r w:rsidR="00CC5D87" w:rsidRPr="00CC5D87">
              <w:rPr>
                <w:rFonts w:ascii="Arial" w:hAnsi="Arial" w:cs="Arial"/>
                <w:sz w:val="16"/>
                <w:szCs w:val="16"/>
              </w:rPr>
              <w:t>populated using the value of the attribute “DESCRIPTION”</w:t>
            </w:r>
          </w:p>
        </w:tc>
      </w:tr>
      <w:tr w:rsidR="00E26BD9" w14:paraId="4DAC4730" w14:textId="77777777" w:rsidTr="18BC1064">
        <w:trPr>
          <w:divId w:val="214900106"/>
        </w:trPr>
        <w:tc>
          <w:tcPr>
            <w:tcW w:w="1558" w:type="dxa"/>
            <w:tcMar>
              <w:top w:w="58" w:type="dxa"/>
              <w:bottom w:w="58" w:type="dxa"/>
            </w:tcMar>
          </w:tcPr>
          <w:p w14:paraId="28E65187" w14:textId="6325EB13" w:rsidR="00284142" w:rsidRPr="00691E34" w:rsidRDefault="00CC5D87" w:rsidP="007A36BF">
            <w:pPr>
              <w:rPr>
                <w:rFonts w:ascii="Arial" w:hAnsi="Arial" w:cs="Arial"/>
                <w:sz w:val="16"/>
                <w:szCs w:val="16"/>
              </w:rPr>
            </w:pPr>
            <w:r w:rsidRPr="00691E34">
              <w:rPr>
                <w:rFonts w:ascii="Arial" w:hAnsi="Arial" w:cs="Arial"/>
                <w:sz w:val="16"/>
                <w:szCs w:val="16"/>
              </w:rPr>
              <w:t>5</w:t>
            </w:r>
          </w:p>
        </w:tc>
        <w:tc>
          <w:tcPr>
            <w:tcW w:w="1558" w:type="dxa"/>
            <w:tcMar>
              <w:top w:w="58" w:type="dxa"/>
              <w:bottom w:w="58" w:type="dxa"/>
            </w:tcMar>
          </w:tcPr>
          <w:p w14:paraId="26D26CE7" w14:textId="603F1A01" w:rsidR="00284142" w:rsidRPr="00691E34" w:rsidRDefault="00CC5D87" w:rsidP="007A36BF">
            <w:pPr>
              <w:rPr>
                <w:rFonts w:ascii="Arial" w:hAnsi="Arial" w:cs="Arial"/>
                <w:sz w:val="16"/>
                <w:szCs w:val="16"/>
              </w:rPr>
            </w:pPr>
            <w:r w:rsidRPr="00691E34">
              <w:rPr>
                <w:rFonts w:ascii="Arial" w:hAnsi="Arial" w:cs="Arial"/>
                <w:sz w:val="16"/>
                <w:szCs w:val="16"/>
              </w:rPr>
              <w:t>Product Domain Name</w:t>
            </w:r>
          </w:p>
        </w:tc>
        <w:tc>
          <w:tcPr>
            <w:tcW w:w="1558" w:type="dxa"/>
            <w:tcMar>
              <w:top w:w="58" w:type="dxa"/>
              <w:bottom w:w="58" w:type="dxa"/>
            </w:tcMar>
          </w:tcPr>
          <w:p w14:paraId="71A8B0FB" w14:textId="608FCB74" w:rsidR="00284142" w:rsidRPr="00691E34" w:rsidRDefault="00CC5D87" w:rsidP="007A36BF">
            <w:pPr>
              <w:rPr>
                <w:rFonts w:ascii="Arial" w:hAnsi="Arial" w:cs="Arial"/>
                <w:sz w:val="16"/>
                <w:szCs w:val="16"/>
              </w:rPr>
            </w:pPr>
            <w:r w:rsidRPr="00691E34">
              <w:rPr>
                <w:rFonts w:ascii="Arial" w:hAnsi="Arial" w:cs="Arial"/>
                <w:sz w:val="16"/>
                <w:szCs w:val="16"/>
              </w:rPr>
              <w:t>Yes</w:t>
            </w:r>
          </w:p>
        </w:tc>
        <w:tc>
          <w:tcPr>
            <w:tcW w:w="1558" w:type="dxa"/>
            <w:tcMar>
              <w:top w:w="58" w:type="dxa"/>
              <w:bottom w:w="58" w:type="dxa"/>
            </w:tcMar>
          </w:tcPr>
          <w:p w14:paraId="6F9A8FEE" w14:textId="61A0F640" w:rsidR="00284142" w:rsidRPr="00691E34" w:rsidRDefault="00CC5D87" w:rsidP="007A36BF">
            <w:pPr>
              <w:rPr>
                <w:rFonts w:ascii="Arial" w:hAnsi="Arial" w:cs="Arial"/>
                <w:sz w:val="16"/>
                <w:szCs w:val="16"/>
              </w:rPr>
            </w:pPr>
            <w:r w:rsidRPr="00691E34">
              <w:rPr>
                <w:rFonts w:ascii="Arial" w:hAnsi="Arial" w:cs="Arial"/>
                <w:sz w:val="16"/>
                <w:szCs w:val="16"/>
              </w:rPr>
              <w:t>No</w:t>
            </w:r>
          </w:p>
        </w:tc>
        <w:tc>
          <w:tcPr>
            <w:tcW w:w="1559" w:type="dxa"/>
            <w:tcMar>
              <w:top w:w="58" w:type="dxa"/>
              <w:bottom w:w="58" w:type="dxa"/>
            </w:tcMar>
          </w:tcPr>
          <w:p w14:paraId="17909C51" w14:textId="40632A2D" w:rsidR="00284142" w:rsidRPr="00691E34" w:rsidRDefault="00CC5D87" w:rsidP="007A36BF">
            <w:pPr>
              <w:rPr>
                <w:rFonts w:ascii="Arial" w:hAnsi="Arial" w:cs="Arial"/>
                <w:sz w:val="16"/>
                <w:szCs w:val="16"/>
              </w:rPr>
            </w:pPr>
            <w:r w:rsidRPr="00691E34">
              <w:rPr>
                <w:rFonts w:ascii="Arial" w:hAnsi="Arial" w:cs="Arial"/>
                <w:sz w:val="16"/>
                <w:szCs w:val="16"/>
              </w:rPr>
              <w:t>Apigee Edge: Product</w:t>
            </w:r>
          </w:p>
        </w:tc>
        <w:tc>
          <w:tcPr>
            <w:tcW w:w="1559" w:type="dxa"/>
            <w:tcMar>
              <w:top w:w="58" w:type="dxa"/>
              <w:bottom w:w="58" w:type="dxa"/>
            </w:tcMar>
          </w:tcPr>
          <w:p w14:paraId="21C996D6" w14:textId="53CB8122" w:rsidR="00284142" w:rsidRPr="00691E34" w:rsidRDefault="00E26BD9" w:rsidP="00E26BD9">
            <w:pPr>
              <w:rPr>
                <w:rFonts w:ascii="Arial" w:hAnsi="Arial" w:cs="Arial"/>
                <w:sz w:val="16"/>
                <w:szCs w:val="16"/>
              </w:rPr>
            </w:pPr>
            <w:r>
              <w:rPr>
                <w:rFonts w:ascii="Arial" w:hAnsi="Arial" w:cs="Arial"/>
                <w:sz w:val="16"/>
                <w:szCs w:val="16"/>
              </w:rPr>
              <w:t>Value</w:t>
            </w:r>
            <w:r w:rsidR="00CC5D87" w:rsidRPr="00CC5D87">
              <w:rPr>
                <w:rFonts w:ascii="Arial" w:hAnsi="Arial" w:cs="Arial"/>
                <w:sz w:val="16"/>
                <w:szCs w:val="16"/>
              </w:rPr>
              <w:t xml:space="preserve"> based on the product name and product type selection in row #1, row #2, and row #3</w:t>
            </w:r>
            <w:r>
              <w:rPr>
                <w:rFonts w:ascii="Arial" w:hAnsi="Arial" w:cs="Arial"/>
                <w:sz w:val="16"/>
                <w:szCs w:val="16"/>
              </w:rPr>
              <w:t xml:space="preserve"> -</w:t>
            </w:r>
            <w:r w:rsidR="00CC5D87" w:rsidRPr="00CC5D87">
              <w:rPr>
                <w:rFonts w:ascii="Arial" w:hAnsi="Arial" w:cs="Arial"/>
                <w:sz w:val="16"/>
                <w:szCs w:val="16"/>
              </w:rPr>
              <w:t xml:space="preserve"> populated using the value of the attribute “APP_DOMAIN_NAME”</w:t>
            </w:r>
          </w:p>
        </w:tc>
      </w:tr>
      <w:tr w:rsidR="00E26BD9" w14:paraId="0011A5CD" w14:textId="77777777" w:rsidTr="18BC1064">
        <w:trPr>
          <w:divId w:val="214900106"/>
        </w:trPr>
        <w:tc>
          <w:tcPr>
            <w:tcW w:w="1558" w:type="dxa"/>
            <w:tcMar>
              <w:top w:w="58" w:type="dxa"/>
              <w:bottom w:w="58" w:type="dxa"/>
            </w:tcMar>
          </w:tcPr>
          <w:p w14:paraId="6533E629" w14:textId="22143E77" w:rsidR="00284142" w:rsidRPr="00691E34" w:rsidRDefault="00CC5D87" w:rsidP="007A36BF">
            <w:pPr>
              <w:rPr>
                <w:rFonts w:ascii="Arial" w:hAnsi="Arial" w:cs="Arial"/>
                <w:sz w:val="16"/>
                <w:szCs w:val="16"/>
              </w:rPr>
            </w:pPr>
            <w:r w:rsidRPr="00691E34">
              <w:rPr>
                <w:rFonts w:ascii="Arial" w:hAnsi="Arial" w:cs="Arial"/>
                <w:sz w:val="16"/>
                <w:szCs w:val="16"/>
              </w:rPr>
              <w:t>6</w:t>
            </w:r>
          </w:p>
        </w:tc>
        <w:tc>
          <w:tcPr>
            <w:tcW w:w="1558" w:type="dxa"/>
            <w:tcMar>
              <w:top w:w="58" w:type="dxa"/>
              <w:bottom w:w="58" w:type="dxa"/>
            </w:tcMar>
          </w:tcPr>
          <w:p w14:paraId="1311980D" w14:textId="569F8B6B" w:rsidR="00284142" w:rsidRPr="00691E34" w:rsidRDefault="00CC5D87" w:rsidP="007A36BF">
            <w:pPr>
              <w:rPr>
                <w:rFonts w:ascii="Arial" w:hAnsi="Arial" w:cs="Arial"/>
                <w:sz w:val="16"/>
                <w:szCs w:val="16"/>
              </w:rPr>
            </w:pPr>
            <w:r w:rsidRPr="00691E34">
              <w:rPr>
                <w:rFonts w:ascii="Arial" w:hAnsi="Arial" w:cs="Arial"/>
                <w:sz w:val="16"/>
                <w:szCs w:val="16"/>
              </w:rPr>
              <w:t>Product Subdomain</w:t>
            </w:r>
          </w:p>
        </w:tc>
        <w:tc>
          <w:tcPr>
            <w:tcW w:w="1558" w:type="dxa"/>
            <w:tcMar>
              <w:top w:w="58" w:type="dxa"/>
              <w:bottom w:w="58" w:type="dxa"/>
            </w:tcMar>
          </w:tcPr>
          <w:p w14:paraId="2502E671" w14:textId="6BD65A9D" w:rsidR="00284142" w:rsidRPr="00691E34" w:rsidRDefault="00CC5D87" w:rsidP="007A36BF">
            <w:pPr>
              <w:rPr>
                <w:rFonts w:ascii="Arial" w:hAnsi="Arial" w:cs="Arial"/>
                <w:sz w:val="16"/>
                <w:szCs w:val="16"/>
              </w:rPr>
            </w:pPr>
            <w:r w:rsidRPr="00691E34">
              <w:rPr>
                <w:rFonts w:ascii="Arial" w:hAnsi="Arial" w:cs="Arial"/>
                <w:sz w:val="16"/>
                <w:szCs w:val="16"/>
              </w:rPr>
              <w:t>Yes</w:t>
            </w:r>
          </w:p>
        </w:tc>
        <w:tc>
          <w:tcPr>
            <w:tcW w:w="1558" w:type="dxa"/>
            <w:tcMar>
              <w:top w:w="58" w:type="dxa"/>
              <w:bottom w:w="58" w:type="dxa"/>
            </w:tcMar>
          </w:tcPr>
          <w:p w14:paraId="7B4F4DF8" w14:textId="75884674" w:rsidR="00284142" w:rsidRPr="00691E34" w:rsidRDefault="00CC5D87" w:rsidP="007A36BF">
            <w:pPr>
              <w:rPr>
                <w:rFonts w:ascii="Arial" w:hAnsi="Arial" w:cs="Arial"/>
                <w:sz w:val="16"/>
                <w:szCs w:val="16"/>
              </w:rPr>
            </w:pPr>
            <w:r w:rsidRPr="00691E34">
              <w:rPr>
                <w:rFonts w:ascii="Arial" w:hAnsi="Arial" w:cs="Arial"/>
                <w:sz w:val="16"/>
                <w:szCs w:val="16"/>
              </w:rPr>
              <w:t>No</w:t>
            </w:r>
          </w:p>
        </w:tc>
        <w:tc>
          <w:tcPr>
            <w:tcW w:w="1559" w:type="dxa"/>
            <w:tcMar>
              <w:top w:w="58" w:type="dxa"/>
              <w:bottom w:w="58" w:type="dxa"/>
            </w:tcMar>
          </w:tcPr>
          <w:p w14:paraId="2C6F29E4" w14:textId="1BA75EE1" w:rsidR="00284142" w:rsidRPr="00691E34" w:rsidRDefault="00CC5D87" w:rsidP="007A36BF">
            <w:pPr>
              <w:rPr>
                <w:rFonts w:ascii="Arial" w:hAnsi="Arial" w:cs="Arial"/>
                <w:sz w:val="16"/>
                <w:szCs w:val="16"/>
              </w:rPr>
            </w:pPr>
            <w:r w:rsidRPr="00691E34">
              <w:rPr>
                <w:rFonts w:ascii="Arial" w:hAnsi="Arial" w:cs="Arial"/>
                <w:sz w:val="16"/>
                <w:szCs w:val="16"/>
              </w:rPr>
              <w:t>Apigee Edge: Product</w:t>
            </w:r>
          </w:p>
        </w:tc>
        <w:tc>
          <w:tcPr>
            <w:tcW w:w="1559" w:type="dxa"/>
            <w:tcMar>
              <w:top w:w="58" w:type="dxa"/>
              <w:bottom w:w="58" w:type="dxa"/>
            </w:tcMar>
          </w:tcPr>
          <w:p w14:paraId="3FA6E0FA" w14:textId="7DBB583F" w:rsidR="00284142" w:rsidRPr="00691E34" w:rsidRDefault="00E26BD9" w:rsidP="00E26BD9">
            <w:pPr>
              <w:rPr>
                <w:rFonts w:ascii="Arial" w:hAnsi="Arial" w:cs="Arial"/>
                <w:sz w:val="16"/>
                <w:szCs w:val="16"/>
              </w:rPr>
            </w:pPr>
            <w:r>
              <w:rPr>
                <w:rFonts w:ascii="Arial" w:hAnsi="Arial" w:cs="Arial"/>
                <w:sz w:val="16"/>
                <w:szCs w:val="16"/>
              </w:rPr>
              <w:t xml:space="preserve">Value </w:t>
            </w:r>
            <w:r w:rsidR="00CC5D87" w:rsidRPr="00CC5D87">
              <w:rPr>
                <w:rFonts w:ascii="Arial" w:hAnsi="Arial" w:cs="Arial"/>
                <w:sz w:val="16"/>
                <w:szCs w:val="16"/>
              </w:rPr>
              <w:t>based on the product name and product type selection in row #1, row #2, and row #3</w:t>
            </w:r>
            <w:r>
              <w:rPr>
                <w:rFonts w:ascii="Arial" w:hAnsi="Arial" w:cs="Arial"/>
                <w:sz w:val="16"/>
                <w:szCs w:val="16"/>
              </w:rPr>
              <w:t xml:space="preserve"> - </w:t>
            </w:r>
            <w:r w:rsidR="00CC5D87" w:rsidRPr="00CC5D87">
              <w:rPr>
                <w:rFonts w:ascii="Arial" w:hAnsi="Arial" w:cs="Arial"/>
                <w:sz w:val="16"/>
                <w:szCs w:val="16"/>
              </w:rPr>
              <w:t>populated using the value of the attribute “APP_SUB_DOMAIN_NAME”</w:t>
            </w:r>
          </w:p>
        </w:tc>
      </w:tr>
      <w:tr w:rsidR="00E26BD9" w14:paraId="76EEA29F" w14:textId="77777777" w:rsidTr="18BC1064">
        <w:trPr>
          <w:divId w:val="214900106"/>
        </w:trPr>
        <w:tc>
          <w:tcPr>
            <w:tcW w:w="1558" w:type="dxa"/>
            <w:tcMar>
              <w:top w:w="58" w:type="dxa"/>
              <w:bottom w:w="58" w:type="dxa"/>
            </w:tcMar>
          </w:tcPr>
          <w:p w14:paraId="1982AB62" w14:textId="69F2D570" w:rsidR="00284142" w:rsidRPr="00691E34" w:rsidRDefault="00CC5D87" w:rsidP="007A36BF">
            <w:pPr>
              <w:rPr>
                <w:rFonts w:ascii="Arial" w:hAnsi="Arial" w:cs="Arial"/>
                <w:sz w:val="16"/>
                <w:szCs w:val="16"/>
              </w:rPr>
            </w:pPr>
            <w:r w:rsidRPr="00691E34">
              <w:rPr>
                <w:rFonts w:ascii="Arial" w:hAnsi="Arial" w:cs="Arial"/>
                <w:sz w:val="16"/>
                <w:szCs w:val="16"/>
              </w:rPr>
              <w:t>7</w:t>
            </w:r>
          </w:p>
        </w:tc>
        <w:tc>
          <w:tcPr>
            <w:tcW w:w="1558" w:type="dxa"/>
            <w:tcMar>
              <w:top w:w="58" w:type="dxa"/>
              <w:bottom w:w="58" w:type="dxa"/>
            </w:tcMar>
          </w:tcPr>
          <w:p w14:paraId="44F5884C" w14:textId="0A9ACD98" w:rsidR="00284142" w:rsidRPr="00691E34" w:rsidRDefault="00CC5D87" w:rsidP="007A36BF">
            <w:pPr>
              <w:rPr>
                <w:rFonts w:ascii="Arial" w:hAnsi="Arial" w:cs="Arial"/>
                <w:sz w:val="16"/>
                <w:szCs w:val="16"/>
              </w:rPr>
            </w:pPr>
            <w:r w:rsidRPr="00691E34">
              <w:rPr>
                <w:rFonts w:ascii="Arial" w:hAnsi="Arial" w:cs="Arial"/>
                <w:sz w:val="16"/>
                <w:szCs w:val="16"/>
              </w:rPr>
              <w:t>Portal Visibility</w:t>
            </w:r>
          </w:p>
        </w:tc>
        <w:tc>
          <w:tcPr>
            <w:tcW w:w="1558" w:type="dxa"/>
            <w:tcMar>
              <w:top w:w="58" w:type="dxa"/>
              <w:bottom w:w="58" w:type="dxa"/>
            </w:tcMar>
          </w:tcPr>
          <w:p w14:paraId="1A7AA035" w14:textId="73162E41" w:rsidR="00284142" w:rsidRPr="00691E34" w:rsidRDefault="00CC5D87" w:rsidP="007A36BF">
            <w:pPr>
              <w:rPr>
                <w:rFonts w:ascii="Arial" w:hAnsi="Arial" w:cs="Arial"/>
                <w:sz w:val="16"/>
                <w:szCs w:val="16"/>
              </w:rPr>
            </w:pPr>
            <w:r w:rsidRPr="00691E34">
              <w:rPr>
                <w:rFonts w:ascii="Arial" w:hAnsi="Arial" w:cs="Arial"/>
                <w:sz w:val="16"/>
                <w:szCs w:val="16"/>
              </w:rPr>
              <w:t>Yes</w:t>
            </w:r>
          </w:p>
        </w:tc>
        <w:tc>
          <w:tcPr>
            <w:tcW w:w="1558" w:type="dxa"/>
            <w:tcMar>
              <w:top w:w="58" w:type="dxa"/>
              <w:bottom w:w="58" w:type="dxa"/>
            </w:tcMar>
          </w:tcPr>
          <w:p w14:paraId="6D60C780" w14:textId="6152C54B" w:rsidR="00284142" w:rsidRPr="00691E34" w:rsidRDefault="00CC5D87" w:rsidP="007A36BF">
            <w:pPr>
              <w:rPr>
                <w:rFonts w:ascii="Arial" w:hAnsi="Arial" w:cs="Arial"/>
                <w:sz w:val="16"/>
                <w:szCs w:val="16"/>
              </w:rPr>
            </w:pPr>
            <w:r w:rsidRPr="00691E34">
              <w:rPr>
                <w:rFonts w:ascii="Arial" w:hAnsi="Arial" w:cs="Arial"/>
                <w:sz w:val="16"/>
                <w:szCs w:val="16"/>
              </w:rPr>
              <w:t>No</w:t>
            </w:r>
          </w:p>
        </w:tc>
        <w:tc>
          <w:tcPr>
            <w:tcW w:w="1559" w:type="dxa"/>
            <w:tcMar>
              <w:top w:w="58" w:type="dxa"/>
              <w:bottom w:w="58" w:type="dxa"/>
            </w:tcMar>
          </w:tcPr>
          <w:p w14:paraId="34D266D2" w14:textId="541EC1AC" w:rsidR="00284142" w:rsidRPr="00691E34" w:rsidRDefault="00CC5D87" w:rsidP="007A36BF">
            <w:pPr>
              <w:rPr>
                <w:rFonts w:ascii="Arial" w:hAnsi="Arial" w:cs="Arial"/>
                <w:sz w:val="16"/>
                <w:szCs w:val="16"/>
              </w:rPr>
            </w:pPr>
            <w:r w:rsidRPr="00691E34">
              <w:rPr>
                <w:rFonts w:ascii="Arial" w:hAnsi="Arial" w:cs="Arial"/>
                <w:sz w:val="16"/>
                <w:szCs w:val="16"/>
              </w:rPr>
              <w:t>Apigee Edge: Product</w:t>
            </w:r>
          </w:p>
        </w:tc>
        <w:tc>
          <w:tcPr>
            <w:tcW w:w="1559" w:type="dxa"/>
            <w:tcMar>
              <w:top w:w="58" w:type="dxa"/>
              <w:bottom w:w="58" w:type="dxa"/>
            </w:tcMar>
          </w:tcPr>
          <w:p w14:paraId="06BF60BB" w14:textId="5F13E5D3" w:rsidR="00284142" w:rsidRPr="00691E34" w:rsidRDefault="00E26BD9" w:rsidP="00E26BD9">
            <w:pPr>
              <w:rPr>
                <w:rFonts w:ascii="Arial" w:hAnsi="Arial" w:cs="Arial"/>
                <w:sz w:val="16"/>
                <w:szCs w:val="16"/>
              </w:rPr>
            </w:pPr>
            <w:r>
              <w:rPr>
                <w:rFonts w:ascii="Arial" w:hAnsi="Arial" w:cs="Arial"/>
                <w:sz w:val="16"/>
                <w:szCs w:val="16"/>
              </w:rPr>
              <w:t>Value</w:t>
            </w:r>
            <w:r w:rsidR="00CC5D87" w:rsidRPr="00CC5D87">
              <w:rPr>
                <w:rFonts w:ascii="Arial" w:hAnsi="Arial" w:cs="Arial"/>
                <w:sz w:val="16"/>
                <w:szCs w:val="16"/>
              </w:rPr>
              <w:t xml:space="preserve"> based on the product name and product type selection in row #1, row #2, and row #3</w:t>
            </w:r>
            <w:r>
              <w:rPr>
                <w:rFonts w:ascii="Arial" w:hAnsi="Arial" w:cs="Arial"/>
                <w:sz w:val="16"/>
                <w:szCs w:val="16"/>
              </w:rPr>
              <w:t xml:space="preserve"> - </w:t>
            </w:r>
            <w:r w:rsidR="00CC5D87" w:rsidRPr="00CC5D87">
              <w:rPr>
                <w:rFonts w:ascii="Arial" w:hAnsi="Arial" w:cs="Arial"/>
                <w:sz w:val="16"/>
                <w:szCs w:val="16"/>
              </w:rPr>
              <w:t>populated using the value of the attribute “PORTAL_VISIBILITY”</w:t>
            </w:r>
          </w:p>
        </w:tc>
      </w:tr>
      <w:tr w:rsidR="00E26BD9" w14:paraId="25F9C165" w14:textId="77777777" w:rsidTr="18BC1064">
        <w:trPr>
          <w:divId w:val="214900106"/>
        </w:trPr>
        <w:tc>
          <w:tcPr>
            <w:tcW w:w="1558" w:type="dxa"/>
            <w:tcMar>
              <w:top w:w="58" w:type="dxa"/>
              <w:bottom w:w="58" w:type="dxa"/>
            </w:tcMar>
          </w:tcPr>
          <w:p w14:paraId="03FAEA75" w14:textId="5C555B08" w:rsidR="00284142" w:rsidRPr="00691E34" w:rsidRDefault="00CC5D87" w:rsidP="007A36BF">
            <w:pPr>
              <w:rPr>
                <w:rFonts w:ascii="Arial" w:hAnsi="Arial" w:cs="Arial"/>
                <w:sz w:val="16"/>
                <w:szCs w:val="16"/>
              </w:rPr>
            </w:pPr>
            <w:r w:rsidRPr="00691E34">
              <w:rPr>
                <w:rFonts w:ascii="Arial" w:hAnsi="Arial" w:cs="Arial"/>
                <w:sz w:val="16"/>
                <w:szCs w:val="16"/>
              </w:rPr>
              <w:t>8</w:t>
            </w:r>
          </w:p>
        </w:tc>
        <w:tc>
          <w:tcPr>
            <w:tcW w:w="1558" w:type="dxa"/>
            <w:tcMar>
              <w:top w:w="58" w:type="dxa"/>
              <w:bottom w:w="58" w:type="dxa"/>
            </w:tcMar>
          </w:tcPr>
          <w:p w14:paraId="4C01452C" w14:textId="1AB7047F" w:rsidR="00284142" w:rsidRPr="00691E34" w:rsidRDefault="00CC5D87" w:rsidP="007A36BF">
            <w:pPr>
              <w:rPr>
                <w:rFonts w:ascii="Arial" w:hAnsi="Arial" w:cs="Arial"/>
                <w:sz w:val="16"/>
                <w:szCs w:val="16"/>
              </w:rPr>
            </w:pPr>
            <w:r w:rsidRPr="00691E34">
              <w:rPr>
                <w:rFonts w:ascii="Arial" w:hAnsi="Arial" w:cs="Arial"/>
                <w:sz w:val="16"/>
                <w:szCs w:val="16"/>
              </w:rPr>
              <w:t>Image</w:t>
            </w:r>
          </w:p>
        </w:tc>
        <w:tc>
          <w:tcPr>
            <w:tcW w:w="1558" w:type="dxa"/>
            <w:tcMar>
              <w:top w:w="58" w:type="dxa"/>
              <w:bottom w:w="58" w:type="dxa"/>
            </w:tcMar>
          </w:tcPr>
          <w:p w14:paraId="67C78B70" w14:textId="40C8580D" w:rsidR="00284142" w:rsidRPr="00691E34" w:rsidRDefault="00CC5D87" w:rsidP="007A36BF">
            <w:pPr>
              <w:rPr>
                <w:rFonts w:ascii="Arial" w:hAnsi="Arial" w:cs="Arial"/>
                <w:sz w:val="16"/>
                <w:szCs w:val="16"/>
              </w:rPr>
            </w:pPr>
            <w:r w:rsidRPr="00691E34">
              <w:rPr>
                <w:rFonts w:ascii="Arial" w:hAnsi="Arial" w:cs="Arial"/>
                <w:sz w:val="16"/>
                <w:szCs w:val="16"/>
              </w:rPr>
              <w:t>No</w:t>
            </w:r>
          </w:p>
        </w:tc>
        <w:tc>
          <w:tcPr>
            <w:tcW w:w="1558" w:type="dxa"/>
            <w:tcMar>
              <w:top w:w="58" w:type="dxa"/>
              <w:bottom w:w="58" w:type="dxa"/>
            </w:tcMar>
          </w:tcPr>
          <w:p w14:paraId="6D3D3B73" w14:textId="2A440CBE" w:rsidR="00284142" w:rsidRPr="00691E34" w:rsidRDefault="00CC5D87" w:rsidP="007A36BF">
            <w:pPr>
              <w:rPr>
                <w:rFonts w:ascii="Arial" w:hAnsi="Arial" w:cs="Arial"/>
                <w:sz w:val="16"/>
                <w:szCs w:val="16"/>
              </w:rPr>
            </w:pPr>
            <w:r w:rsidRPr="00691E34">
              <w:rPr>
                <w:rFonts w:ascii="Arial" w:hAnsi="Arial" w:cs="Arial"/>
                <w:sz w:val="16"/>
                <w:szCs w:val="16"/>
              </w:rPr>
              <w:t>Yes</w:t>
            </w:r>
          </w:p>
        </w:tc>
        <w:tc>
          <w:tcPr>
            <w:tcW w:w="1559" w:type="dxa"/>
            <w:tcMar>
              <w:top w:w="58" w:type="dxa"/>
              <w:bottom w:w="58" w:type="dxa"/>
            </w:tcMar>
          </w:tcPr>
          <w:p w14:paraId="611E9CF7" w14:textId="5F85CD34" w:rsidR="00284142" w:rsidRPr="00691E34" w:rsidRDefault="00CC5D87" w:rsidP="007A36BF">
            <w:pPr>
              <w:rPr>
                <w:rFonts w:ascii="Arial" w:hAnsi="Arial" w:cs="Arial"/>
                <w:sz w:val="16"/>
                <w:szCs w:val="16"/>
              </w:rPr>
            </w:pPr>
            <w:r w:rsidRPr="00691E34">
              <w:rPr>
                <w:rFonts w:ascii="Arial" w:hAnsi="Arial" w:cs="Arial"/>
                <w:sz w:val="16"/>
                <w:szCs w:val="16"/>
              </w:rPr>
              <w:t>Developer Portal</w:t>
            </w:r>
          </w:p>
        </w:tc>
        <w:tc>
          <w:tcPr>
            <w:tcW w:w="1559" w:type="dxa"/>
            <w:tcMar>
              <w:top w:w="58" w:type="dxa"/>
              <w:bottom w:w="58" w:type="dxa"/>
            </w:tcMar>
          </w:tcPr>
          <w:p w14:paraId="50761433" w14:textId="2DEEF9AC" w:rsidR="00CC5D87" w:rsidRPr="00CC5D87" w:rsidRDefault="00E26BD9" w:rsidP="00E26BD9">
            <w:pPr>
              <w:rPr>
                <w:rFonts w:ascii="Arial" w:hAnsi="Arial" w:cs="Arial"/>
                <w:sz w:val="16"/>
                <w:szCs w:val="16"/>
              </w:rPr>
            </w:pPr>
            <w:r>
              <w:rPr>
                <w:rFonts w:ascii="Arial" w:hAnsi="Arial" w:cs="Arial"/>
                <w:sz w:val="16"/>
                <w:szCs w:val="16"/>
              </w:rPr>
              <w:t>A</w:t>
            </w:r>
            <w:r w:rsidR="00CC5D87" w:rsidRPr="00CC5D87">
              <w:rPr>
                <w:rFonts w:ascii="Arial" w:hAnsi="Arial" w:cs="Arial"/>
                <w:sz w:val="16"/>
                <w:szCs w:val="16"/>
              </w:rPr>
              <w:t xml:space="preserve"> default configuration image</w:t>
            </w:r>
            <w:r>
              <w:rPr>
                <w:rFonts w:ascii="Arial" w:hAnsi="Arial" w:cs="Arial"/>
                <w:sz w:val="16"/>
                <w:szCs w:val="16"/>
              </w:rPr>
              <w:t xml:space="preserve"> which a</w:t>
            </w:r>
            <w:r w:rsidR="00CC5D87" w:rsidRPr="00CC5D87">
              <w:rPr>
                <w:rFonts w:ascii="Arial" w:hAnsi="Arial" w:cs="Arial"/>
                <w:sz w:val="16"/>
                <w:szCs w:val="16"/>
              </w:rPr>
              <w:t xml:space="preserve"> product owner will able to </w:t>
            </w:r>
            <w:r>
              <w:rPr>
                <w:rFonts w:ascii="Arial" w:hAnsi="Arial" w:cs="Arial"/>
                <w:sz w:val="16"/>
                <w:szCs w:val="16"/>
              </w:rPr>
              <w:t xml:space="preserve">replace via image upload – images </w:t>
            </w:r>
            <w:r w:rsidR="00CC5D87" w:rsidRPr="00691E34">
              <w:rPr>
                <w:rFonts w:ascii="Arial" w:hAnsi="Arial" w:cs="Arial"/>
                <w:sz w:val="16"/>
                <w:szCs w:val="16"/>
              </w:rPr>
              <w:t>must</w:t>
            </w:r>
            <w:r w:rsidR="00CC5D87" w:rsidRPr="00CC5D87">
              <w:rPr>
                <w:rFonts w:ascii="Arial" w:hAnsi="Arial" w:cs="Arial"/>
                <w:sz w:val="16"/>
                <w:szCs w:val="16"/>
              </w:rPr>
              <w:t xml:space="preserve"> meet the following criteria:</w:t>
            </w:r>
          </w:p>
          <w:p w14:paraId="7B9543BF" w14:textId="77777777" w:rsidR="00CC5D87" w:rsidRPr="00691E34" w:rsidRDefault="00CC5D87" w:rsidP="00CC5D87">
            <w:pPr>
              <w:rPr>
                <w:rFonts w:ascii="Arial" w:hAnsi="Arial" w:cs="Arial"/>
                <w:sz w:val="16"/>
                <w:szCs w:val="16"/>
              </w:rPr>
            </w:pPr>
          </w:p>
          <w:p w14:paraId="5CF1D59F" w14:textId="267F4560" w:rsidR="00CC5D87" w:rsidRPr="00CC5D87" w:rsidRDefault="00CC5D87" w:rsidP="00CC5D87">
            <w:pPr>
              <w:rPr>
                <w:rFonts w:ascii="Arial" w:hAnsi="Arial" w:cs="Arial"/>
                <w:sz w:val="16"/>
                <w:szCs w:val="16"/>
              </w:rPr>
            </w:pPr>
            <w:r w:rsidRPr="00CC5D87">
              <w:rPr>
                <w:rFonts w:ascii="Arial" w:hAnsi="Arial" w:cs="Arial"/>
                <w:sz w:val="16"/>
                <w:szCs w:val="16"/>
              </w:rPr>
              <w:t>1. One file only.</w:t>
            </w:r>
          </w:p>
          <w:p w14:paraId="5C62A92C" w14:textId="77777777" w:rsidR="00CC5D87" w:rsidRPr="00691E34" w:rsidRDefault="00CC5D87" w:rsidP="00CC5D87">
            <w:pPr>
              <w:rPr>
                <w:rFonts w:ascii="Arial" w:hAnsi="Arial" w:cs="Arial"/>
                <w:sz w:val="16"/>
                <w:szCs w:val="16"/>
              </w:rPr>
            </w:pPr>
          </w:p>
          <w:p w14:paraId="449D2095" w14:textId="2854E85B" w:rsidR="00CC5D87" w:rsidRPr="00CC5D87" w:rsidRDefault="00CC5D87" w:rsidP="00CC5D87">
            <w:pPr>
              <w:rPr>
                <w:rFonts w:ascii="Arial" w:hAnsi="Arial" w:cs="Arial"/>
                <w:sz w:val="16"/>
                <w:szCs w:val="16"/>
              </w:rPr>
            </w:pPr>
            <w:r w:rsidRPr="00CC5D87">
              <w:rPr>
                <w:rFonts w:ascii="Arial" w:hAnsi="Arial" w:cs="Arial"/>
                <w:sz w:val="16"/>
                <w:szCs w:val="16"/>
              </w:rPr>
              <w:t>2. 2 MB limit.</w:t>
            </w:r>
          </w:p>
          <w:p w14:paraId="4E93E7EA" w14:textId="77777777" w:rsidR="00CC5D87" w:rsidRPr="00691E34" w:rsidRDefault="00CC5D87" w:rsidP="00CC5D87">
            <w:pPr>
              <w:rPr>
                <w:rFonts w:ascii="Arial" w:hAnsi="Arial" w:cs="Arial"/>
                <w:sz w:val="16"/>
                <w:szCs w:val="16"/>
              </w:rPr>
            </w:pPr>
          </w:p>
          <w:p w14:paraId="5AF7DC94" w14:textId="5000ED14" w:rsidR="00CC5D87" w:rsidRPr="00CC5D87" w:rsidRDefault="00CC5D87" w:rsidP="00CC5D87">
            <w:pPr>
              <w:rPr>
                <w:rFonts w:ascii="Arial" w:hAnsi="Arial" w:cs="Arial"/>
                <w:sz w:val="16"/>
                <w:szCs w:val="16"/>
              </w:rPr>
            </w:pPr>
            <w:r w:rsidRPr="00CC5D87">
              <w:rPr>
                <w:rFonts w:ascii="Arial" w:hAnsi="Arial" w:cs="Arial"/>
                <w:sz w:val="16"/>
                <w:szCs w:val="16"/>
              </w:rPr>
              <w:t>3. Allowed types: jpg &amp; gif</w:t>
            </w:r>
          </w:p>
          <w:p w14:paraId="557851F1" w14:textId="77777777" w:rsidR="00CC5D87" w:rsidRPr="00691E34" w:rsidRDefault="00CC5D87" w:rsidP="00CC5D87">
            <w:pPr>
              <w:rPr>
                <w:rFonts w:ascii="Arial" w:hAnsi="Arial" w:cs="Arial"/>
                <w:sz w:val="16"/>
                <w:szCs w:val="16"/>
              </w:rPr>
            </w:pPr>
          </w:p>
          <w:p w14:paraId="71D5FB8B" w14:textId="1B34D912" w:rsidR="00CC5D87" w:rsidRPr="00CC5D87" w:rsidRDefault="00CC5D87" w:rsidP="00CC5D87">
            <w:pPr>
              <w:rPr>
                <w:rFonts w:ascii="Arial" w:hAnsi="Arial" w:cs="Arial"/>
                <w:sz w:val="16"/>
                <w:szCs w:val="16"/>
              </w:rPr>
            </w:pPr>
            <w:r w:rsidRPr="00CC5D87">
              <w:rPr>
                <w:rFonts w:ascii="Arial" w:hAnsi="Arial" w:cs="Arial"/>
                <w:sz w:val="16"/>
                <w:szCs w:val="16"/>
              </w:rPr>
              <w:t>4. Dimensions TBD</w:t>
            </w:r>
          </w:p>
          <w:p w14:paraId="6E78A909" w14:textId="77777777" w:rsidR="00284142" w:rsidRPr="00691E34" w:rsidRDefault="00284142" w:rsidP="007A36BF">
            <w:pPr>
              <w:rPr>
                <w:rFonts w:ascii="Arial" w:hAnsi="Arial" w:cs="Arial"/>
                <w:sz w:val="16"/>
                <w:szCs w:val="16"/>
              </w:rPr>
            </w:pPr>
          </w:p>
        </w:tc>
      </w:tr>
      <w:tr w:rsidR="00E26BD9" w14:paraId="68DFFD93" w14:textId="77777777" w:rsidTr="18BC1064">
        <w:trPr>
          <w:divId w:val="214900106"/>
        </w:trPr>
        <w:tc>
          <w:tcPr>
            <w:tcW w:w="1558" w:type="dxa"/>
            <w:tcMar>
              <w:top w:w="58" w:type="dxa"/>
              <w:bottom w:w="58" w:type="dxa"/>
            </w:tcMar>
          </w:tcPr>
          <w:p w14:paraId="401247D2" w14:textId="028955B1" w:rsidR="00284142" w:rsidRPr="00691E34" w:rsidRDefault="00BF3FE4" w:rsidP="007A36BF">
            <w:pPr>
              <w:rPr>
                <w:rFonts w:ascii="Arial" w:hAnsi="Arial" w:cs="Arial"/>
                <w:sz w:val="16"/>
                <w:szCs w:val="16"/>
              </w:rPr>
            </w:pPr>
            <w:r w:rsidRPr="00691E34">
              <w:rPr>
                <w:rFonts w:ascii="Arial" w:hAnsi="Arial" w:cs="Arial"/>
                <w:sz w:val="16"/>
                <w:szCs w:val="16"/>
              </w:rPr>
              <w:t>9</w:t>
            </w:r>
          </w:p>
        </w:tc>
        <w:tc>
          <w:tcPr>
            <w:tcW w:w="1558" w:type="dxa"/>
            <w:tcMar>
              <w:top w:w="58" w:type="dxa"/>
              <w:bottom w:w="58" w:type="dxa"/>
            </w:tcMar>
          </w:tcPr>
          <w:p w14:paraId="185A0C6C" w14:textId="5EF1398B" w:rsidR="00284142" w:rsidRPr="00691E34" w:rsidRDefault="00BF3FE4" w:rsidP="007A36BF">
            <w:pPr>
              <w:rPr>
                <w:rFonts w:ascii="Arial" w:hAnsi="Arial" w:cs="Arial"/>
                <w:sz w:val="16"/>
                <w:szCs w:val="16"/>
              </w:rPr>
            </w:pPr>
            <w:r w:rsidRPr="00691E34">
              <w:rPr>
                <w:rFonts w:ascii="Arial" w:hAnsi="Arial" w:cs="Arial"/>
                <w:sz w:val="16"/>
                <w:szCs w:val="16"/>
              </w:rPr>
              <w:t>API RESOURCES [e.g., Swagger Docs]</w:t>
            </w:r>
          </w:p>
        </w:tc>
        <w:tc>
          <w:tcPr>
            <w:tcW w:w="1558" w:type="dxa"/>
            <w:tcMar>
              <w:top w:w="58" w:type="dxa"/>
              <w:bottom w:w="58" w:type="dxa"/>
            </w:tcMar>
          </w:tcPr>
          <w:p w14:paraId="519B5723" w14:textId="210A84BE" w:rsidR="00284142" w:rsidRPr="00691E34" w:rsidRDefault="00BF3FE4" w:rsidP="007A36BF">
            <w:pPr>
              <w:rPr>
                <w:rFonts w:ascii="Arial" w:hAnsi="Arial" w:cs="Arial"/>
                <w:sz w:val="16"/>
                <w:szCs w:val="16"/>
              </w:rPr>
            </w:pPr>
            <w:r w:rsidRPr="00691E34">
              <w:rPr>
                <w:rFonts w:ascii="Arial" w:hAnsi="Arial" w:cs="Arial"/>
                <w:sz w:val="16"/>
                <w:szCs w:val="16"/>
              </w:rPr>
              <w:t>Yes</w:t>
            </w:r>
          </w:p>
        </w:tc>
        <w:tc>
          <w:tcPr>
            <w:tcW w:w="1558" w:type="dxa"/>
            <w:tcMar>
              <w:top w:w="58" w:type="dxa"/>
              <w:bottom w:w="58" w:type="dxa"/>
            </w:tcMar>
          </w:tcPr>
          <w:p w14:paraId="4F6AB3A1" w14:textId="1F49A510" w:rsidR="00284142" w:rsidRPr="00691E34" w:rsidRDefault="00BF3FE4" w:rsidP="007A36BF">
            <w:pPr>
              <w:rPr>
                <w:rFonts w:ascii="Arial" w:hAnsi="Arial" w:cs="Arial"/>
                <w:sz w:val="16"/>
                <w:szCs w:val="16"/>
              </w:rPr>
            </w:pPr>
            <w:r w:rsidRPr="00691E34">
              <w:rPr>
                <w:rFonts w:ascii="Arial" w:hAnsi="Arial" w:cs="Arial"/>
                <w:sz w:val="16"/>
                <w:szCs w:val="16"/>
              </w:rPr>
              <w:t>Yes</w:t>
            </w:r>
          </w:p>
        </w:tc>
        <w:tc>
          <w:tcPr>
            <w:tcW w:w="1559" w:type="dxa"/>
            <w:tcMar>
              <w:top w:w="58" w:type="dxa"/>
              <w:bottom w:w="58" w:type="dxa"/>
            </w:tcMar>
          </w:tcPr>
          <w:p w14:paraId="4B7A0021" w14:textId="6CECE8B4" w:rsidR="00284142" w:rsidRPr="00691E34" w:rsidRDefault="00BF3FE4" w:rsidP="007A36BF">
            <w:pPr>
              <w:rPr>
                <w:rFonts w:ascii="Arial" w:hAnsi="Arial" w:cs="Arial"/>
                <w:sz w:val="16"/>
                <w:szCs w:val="16"/>
              </w:rPr>
            </w:pPr>
            <w:r w:rsidRPr="00691E34">
              <w:rPr>
                <w:rFonts w:ascii="Arial" w:hAnsi="Arial" w:cs="Arial"/>
                <w:sz w:val="16"/>
                <w:szCs w:val="16"/>
              </w:rPr>
              <w:t>Developer Portal</w:t>
            </w:r>
          </w:p>
        </w:tc>
        <w:tc>
          <w:tcPr>
            <w:tcW w:w="1559" w:type="dxa"/>
            <w:tcMar>
              <w:top w:w="58" w:type="dxa"/>
              <w:bottom w:w="58" w:type="dxa"/>
            </w:tcMar>
          </w:tcPr>
          <w:p w14:paraId="2263C742" w14:textId="2321CFAD" w:rsidR="00284142" w:rsidRPr="00691E34" w:rsidRDefault="00F437EA" w:rsidP="007A36BF">
            <w:pPr>
              <w:rPr>
                <w:rFonts w:ascii="Arial" w:hAnsi="Arial" w:cs="Arial"/>
                <w:sz w:val="16"/>
                <w:szCs w:val="16"/>
              </w:rPr>
            </w:pPr>
            <w:r w:rsidRPr="00691E34">
              <w:rPr>
                <w:rFonts w:ascii="Arial" w:hAnsi="Arial" w:cs="Arial"/>
                <w:sz w:val="16"/>
                <w:szCs w:val="16"/>
              </w:rPr>
              <w:t>Entity reference value from API DOCUMENT ENTITY</w:t>
            </w:r>
          </w:p>
        </w:tc>
      </w:tr>
    </w:tbl>
    <w:p w14:paraId="74D2A499" w14:textId="77777777" w:rsidR="00B24B19" w:rsidRDefault="00B24B19" w:rsidP="007A36BF">
      <w:pPr>
        <w:divId w:val="214900106"/>
        <w:rPr>
          <w:rFonts w:ascii="Arial" w:hAnsi="Arial" w:cs="Arial"/>
          <w:b/>
          <w:bCs/>
          <w:sz w:val="20"/>
          <w:szCs w:val="20"/>
        </w:rPr>
      </w:pPr>
    </w:p>
    <w:p w14:paraId="18ED232F" w14:textId="54CD15AE" w:rsidR="007A36BF" w:rsidRPr="0024405B" w:rsidRDefault="00B24B19" w:rsidP="00B24B19">
      <w:pPr>
        <w:rPr>
          <w:rFonts w:ascii="Arial" w:hAnsi="Arial" w:cs="Arial"/>
          <w:b/>
          <w:bCs/>
          <w:sz w:val="20"/>
          <w:szCs w:val="20"/>
        </w:rPr>
      </w:pPr>
      <w:r>
        <w:rPr>
          <w:rFonts w:ascii="Arial" w:hAnsi="Arial" w:cs="Arial"/>
          <w:b/>
          <w:bCs/>
          <w:sz w:val="20"/>
          <w:szCs w:val="20"/>
        </w:rPr>
        <w:br w:type="page"/>
      </w:r>
      <w:r w:rsidR="007A36BF" w:rsidRPr="0024405B">
        <w:rPr>
          <w:rFonts w:ascii="Arial" w:hAnsi="Arial" w:cs="Arial"/>
          <w:b/>
          <w:bCs/>
          <w:sz w:val="20"/>
          <w:szCs w:val="20"/>
        </w:rPr>
        <w:t>Configuring Swagger Docs on Developer Portal</w:t>
      </w:r>
    </w:p>
    <w:p w14:paraId="55ADD32A" w14:textId="77777777" w:rsidR="0024405B" w:rsidRDefault="0024405B" w:rsidP="007A36BF">
      <w:pPr>
        <w:divId w:val="214900106"/>
        <w:rPr>
          <w:rFonts w:ascii="Arial" w:hAnsi="Arial" w:cs="Arial"/>
          <w:sz w:val="20"/>
          <w:szCs w:val="20"/>
        </w:rPr>
      </w:pPr>
    </w:p>
    <w:p w14:paraId="5C6B7240" w14:textId="765FD651" w:rsidR="007A36BF" w:rsidRPr="0024405B" w:rsidRDefault="007A36BF" w:rsidP="0024405B">
      <w:pPr>
        <w:pStyle w:val="ListParagraph"/>
        <w:numPr>
          <w:ilvl w:val="0"/>
          <w:numId w:val="8"/>
        </w:numPr>
        <w:divId w:val="214900106"/>
        <w:rPr>
          <w:rFonts w:ascii="Arial" w:hAnsi="Arial" w:cs="Arial"/>
          <w:sz w:val="20"/>
          <w:szCs w:val="20"/>
        </w:rPr>
      </w:pPr>
      <w:r w:rsidRPr="0024405B">
        <w:rPr>
          <w:rFonts w:ascii="Arial" w:hAnsi="Arial" w:cs="Arial"/>
          <w:sz w:val="20"/>
          <w:szCs w:val="20"/>
        </w:rPr>
        <w:t>API Resource documents for Application Consumers will be created on the developer portal.</w:t>
      </w:r>
    </w:p>
    <w:p w14:paraId="7803ED76" w14:textId="77777777" w:rsidR="0024405B" w:rsidRDefault="0024405B" w:rsidP="007A36BF">
      <w:pPr>
        <w:divId w:val="214900106"/>
        <w:rPr>
          <w:rFonts w:ascii="Arial" w:hAnsi="Arial" w:cs="Arial"/>
          <w:sz w:val="20"/>
          <w:szCs w:val="20"/>
        </w:rPr>
      </w:pPr>
    </w:p>
    <w:p w14:paraId="210AF996" w14:textId="49B9C24D" w:rsidR="007A36BF" w:rsidRPr="0024405B" w:rsidRDefault="007A36BF" w:rsidP="0024405B">
      <w:pPr>
        <w:pStyle w:val="ListParagraph"/>
        <w:numPr>
          <w:ilvl w:val="0"/>
          <w:numId w:val="8"/>
        </w:numPr>
        <w:divId w:val="214900106"/>
        <w:rPr>
          <w:rFonts w:ascii="Arial" w:hAnsi="Arial" w:cs="Arial"/>
          <w:sz w:val="20"/>
          <w:szCs w:val="20"/>
        </w:rPr>
      </w:pPr>
      <w:r w:rsidRPr="0024405B">
        <w:rPr>
          <w:rFonts w:ascii="Arial" w:hAnsi="Arial" w:cs="Arial"/>
          <w:sz w:val="20"/>
          <w:szCs w:val="20"/>
        </w:rPr>
        <w:t>Every API resource documents that should be exposed to App Consumer will have a API RESOURCES associated to API Catalog Entry on Developer Portal.</w:t>
      </w:r>
    </w:p>
    <w:p w14:paraId="53FD7C20" w14:textId="77777777" w:rsidR="0024405B" w:rsidRDefault="0024405B" w:rsidP="007A36BF">
      <w:pPr>
        <w:divId w:val="214900106"/>
        <w:rPr>
          <w:rFonts w:ascii="Arial" w:hAnsi="Arial" w:cs="Arial"/>
          <w:sz w:val="20"/>
          <w:szCs w:val="20"/>
        </w:rPr>
      </w:pPr>
    </w:p>
    <w:p w14:paraId="3D15BE64" w14:textId="3E8FC864" w:rsidR="007A36BF" w:rsidRPr="0024405B" w:rsidRDefault="007A36BF" w:rsidP="0024405B">
      <w:pPr>
        <w:pStyle w:val="ListParagraph"/>
        <w:numPr>
          <w:ilvl w:val="0"/>
          <w:numId w:val="8"/>
        </w:numPr>
        <w:divId w:val="214900106"/>
        <w:rPr>
          <w:rFonts w:ascii="Arial" w:hAnsi="Arial" w:cs="Arial"/>
          <w:sz w:val="20"/>
          <w:szCs w:val="20"/>
        </w:rPr>
      </w:pPr>
      <w:r w:rsidRPr="0024405B">
        <w:rPr>
          <w:rFonts w:ascii="Arial" w:hAnsi="Arial" w:cs="Arial"/>
          <w:sz w:val="20"/>
          <w:szCs w:val="20"/>
        </w:rPr>
        <w:t>Every API catalog entry may have multiple API RESOURCES.</w:t>
      </w:r>
    </w:p>
    <w:p w14:paraId="159F50DA" w14:textId="77777777" w:rsidR="0024405B" w:rsidRDefault="0024405B" w:rsidP="007A36BF">
      <w:pPr>
        <w:divId w:val="214900106"/>
        <w:rPr>
          <w:rFonts w:ascii="Arial" w:hAnsi="Arial" w:cs="Arial"/>
          <w:sz w:val="20"/>
          <w:szCs w:val="20"/>
        </w:rPr>
      </w:pPr>
    </w:p>
    <w:p w14:paraId="0635E670" w14:textId="1BED88F9" w:rsidR="007A36BF" w:rsidRPr="0024405B" w:rsidRDefault="007A36BF" w:rsidP="0024405B">
      <w:pPr>
        <w:pStyle w:val="ListParagraph"/>
        <w:numPr>
          <w:ilvl w:val="0"/>
          <w:numId w:val="8"/>
        </w:numPr>
        <w:divId w:val="214900106"/>
        <w:rPr>
          <w:rFonts w:ascii="Arial" w:hAnsi="Arial" w:cs="Arial"/>
          <w:sz w:val="20"/>
          <w:szCs w:val="20"/>
        </w:rPr>
      </w:pPr>
      <w:r w:rsidRPr="0024405B">
        <w:rPr>
          <w:rFonts w:ascii="Arial" w:hAnsi="Arial" w:cs="Arial"/>
          <w:sz w:val="20"/>
          <w:szCs w:val="20"/>
        </w:rPr>
        <w:t xml:space="preserve">A User with the role of a Product owner will create the API RESOURCES Entry in the developer portal. </w:t>
      </w:r>
    </w:p>
    <w:p w14:paraId="2ED49D8B" w14:textId="77777777" w:rsidR="0024405B" w:rsidRDefault="0024405B" w:rsidP="007A36BF">
      <w:pPr>
        <w:divId w:val="214900106"/>
        <w:rPr>
          <w:rFonts w:ascii="Arial" w:hAnsi="Arial" w:cs="Arial"/>
          <w:sz w:val="20"/>
          <w:szCs w:val="20"/>
        </w:rPr>
      </w:pPr>
    </w:p>
    <w:p w14:paraId="5CD5FD93" w14:textId="56BA3EA4" w:rsidR="007A36BF" w:rsidRPr="0024405B" w:rsidRDefault="007A36BF" w:rsidP="0024405B">
      <w:pPr>
        <w:pStyle w:val="ListParagraph"/>
        <w:numPr>
          <w:ilvl w:val="0"/>
          <w:numId w:val="8"/>
        </w:numPr>
        <w:divId w:val="214900106"/>
        <w:rPr>
          <w:rFonts w:ascii="Arial" w:hAnsi="Arial" w:cs="Arial"/>
          <w:sz w:val="20"/>
          <w:szCs w:val="20"/>
        </w:rPr>
      </w:pPr>
      <w:r w:rsidRPr="0024405B">
        <w:rPr>
          <w:rFonts w:ascii="Arial" w:hAnsi="Arial" w:cs="Arial"/>
          <w:sz w:val="20"/>
          <w:szCs w:val="20"/>
        </w:rPr>
        <w:t xml:space="preserve">An API RESOURCES Entry will have the characteristics as shown in Table 2.2 </w:t>
      </w:r>
    </w:p>
    <w:p w14:paraId="2A939BC7" w14:textId="77777777" w:rsidR="0024405B" w:rsidRDefault="0024405B" w:rsidP="007A36BF">
      <w:pPr>
        <w:divId w:val="214900106"/>
        <w:rPr>
          <w:rFonts w:ascii="Arial" w:hAnsi="Arial" w:cs="Arial"/>
          <w:sz w:val="20"/>
          <w:szCs w:val="20"/>
        </w:rPr>
      </w:pPr>
    </w:p>
    <w:p w14:paraId="562715CE" w14:textId="77777777" w:rsidR="0024405B" w:rsidRDefault="0024405B" w:rsidP="007A36BF">
      <w:pPr>
        <w:divId w:val="214900106"/>
        <w:rPr>
          <w:rFonts w:ascii="Arial" w:hAnsi="Arial" w:cs="Arial"/>
          <w:sz w:val="20"/>
          <w:szCs w:val="20"/>
        </w:rPr>
      </w:pPr>
    </w:p>
    <w:p w14:paraId="186DD4A9" w14:textId="6A381E8D" w:rsidR="007A36BF" w:rsidRDefault="007A36BF" w:rsidP="007A36BF">
      <w:pPr>
        <w:divId w:val="214900106"/>
        <w:rPr>
          <w:rFonts w:ascii="Arial" w:hAnsi="Arial" w:cs="Arial"/>
          <w:sz w:val="20"/>
          <w:szCs w:val="20"/>
        </w:rPr>
      </w:pPr>
      <w:r w:rsidRPr="00597C5A">
        <w:rPr>
          <w:rFonts w:ascii="Arial" w:hAnsi="Arial" w:cs="Arial"/>
          <w:sz w:val="20"/>
          <w:szCs w:val="20"/>
        </w:rPr>
        <w:t>Table: 2.2:</w:t>
      </w:r>
    </w:p>
    <w:tbl>
      <w:tblPr>
        <w:tblStyle w:val="TableGrid"/>
        <w:tblW w:w="0" w:type="auto"/>
        <w:tblLook w:val="04A0" w:firstRow="1" w:lastRow="0" w:firstColumn="1" w:lastColumn="0" w:noHBand="0" w:noVBand="1"/>
      </w:tblPr>
      <w:tblGrid>
        <w:gridCol w:w="3116"/>
        <w:gridCol w:w="3117"/>
        <w:gridCol w:w="3117"/>
      </w:tblGrid>
      <w:tr w:rsidR="0024405B" w14:paraId="3EE686AF" w14:textId="77777777" w:rsidTr="00B24B19">
        <w:trPr>
          <w:divId w:val="214900106"/>
        </w:trPr>
        <w:tc>
          <w:tcPr>
            <w:tcW w:w="3116" w:type="dxa"/>
            <w:shd w:val="clear" w:color="auto" w:fill="D0CECE" w:themeFill="background2" w:themeFillShade="E6"/>
            <w:tcMar>
              <w:top w:w="58" w:type="dxa"/>
              <w:left w:w="115" w:type="dxa"/>
              <w:bottom w:w="58" w:type="dxa"/>
              <w:right w:w="115" w:type="dxa"/>
            </w:tcMar>
          </w:tcPr>
          <w:p w14:paraId="1CE5DEEB" w14:textId="087365BE" w:rsidR="0024405B" w:rsidRPr="00E26BD9" w:rsidRDefault="0024405B" w:rsidP="007A36BF">
            <w:pPr>
              <w:rPr>
                <w:rFonts w:ascii="Arial" w:hAnsi="Arial" w:cs="Arial"/>
                <w:sz w:val="16"/>
                <w:szCs w:val="16"/>
              </w:rPr>
            </w:pPr>
            <w:r w:rsidRPr="00E26BD9">
              <w:rPr>
                <w:rFonts w:ascii="Arial" w:hAnsi="Arial" w:cs="Arial"/>
                <w:sz w:val="16"/>
                <w:szCs w:val="16"/>
              </w:rPr>
              <w:t>Field Name</w:t>
            </w:r>
          </w:p>
        </w:tc>
        <w:tc>
          <w:tcPr>
            <w:tcW w:w="3117" w:type="dxa"/>
            <w:shd w:val="clear" w:color="auto" w:fill="D0CECE" w:themeFill="background2" w:themeFillShade="E6"/>
            <w:tcMar>
              <w:top w:w="58" w:type="dxa"/>
              <w:left w:w="115" w:type="dxa"/>
              <w:bottom w:w="58" w:type="dxa"/>
              <w:right w:w="115" w:type="dxa"/>
            </w:tcMar>
          </w:tcPr>
          <w:p w14:paraId="39A59E42" w14:textId="336C92E2" w:rsidR="0024405B" w:rsidRPr="00E26BD9" w:rsidRDefault="0024405B" w:rsidP="007A36BF">
            <w:pPr>
              <w:rPr>
                <w:rFonts w:ascii="Arial" w:hAnsi="Arial" w:cs="Arial"/>
                <w:sz w:val="16"/>
                <w:szCs w:val="16"/>
              </w:rPr>
            </w:pPr>
            <w:r w:rsidRPr="00E26BD9">
              <w:rPr>
                <w:rFonts w:ascii="Arial" w:hAnsi="Arial" w:cs="Arial"/>
                <w:sz w:val="16"/>
                <w:szCs w:val="16"/>
              </w:rPr>
              <w:t>Required</w:t>
            </w:r>
          </w:p>
        </w:tc>
        <w:tc>
          <w:tcPr>
            <w:tcW w:w="3117" w:type="dxa"/>
            <w:shd w:val="clear" w:color="auto" w:fill="D0CECE" w:themeFill="background2" w:themeFillShade="E6"/>
            <w:tcMar>
              <w:top w:w="58" w:type="dxa"/>
              <w:left w:w="115" w:type="dxa"/>
              <w:bottom w:w="58" w:type="dxa"/>
              <w:right w:w="115" w:type="dxa"/>
            </w:tcMar>
          </w:tcPr>
          <w:p w14:paraId="21B52F5B" w14:textId="657E1CE6" w:rsidR="0024405B" w:rsidRPr="00E26BD9" w:rsidRDefault="0024405B" w:rsidP="007A36BF">
            <w:pPr>
              <w:rPr>
                <w:rFonts w:ascii="Arial" w:hAnsi="Arial" w:cs="Arial"/>
                <w:sz w:val="16"/>
                <w:szCs w:val="16"/>
              </w:rPr>
            </w:pPr>
            <w:r w:rsidRPr="00E26BD9">
              <w:rPr>
                <w:rFonts w:ascii="Arial" w:hAnsi="Arial" w:cs="Arial"/>
                <w:sz w:val="16"/>
                <w:szCs w:val="16"/>
              </w:rPr>
              <w:t>Description</w:t>
            </w:r>
          </w:p>
        </w:tc>
      </w:tr>
      <w:tr w:rsidR="0024405B" w14:paraId="0EEDD917" w14:textId="77777777" w:rsidTr="00B24B19">
        <w:trPr>
          <w:divId w:val="214900106"/>
        </w:trPr>
        <w:tc>
          <w:tcPr>
            <w:tcW w:w="3116" w:type="dxa"/>
            <w:tcMar>
              <w:top w:w="58" w:type="dxa"/>
              <w:left w:w="115" w:type="dxa"/>
              <w:bottom w:w="58" w:type="dxa"/>
              <w:right w:w="115" w:type="dxa"/>
            </w:tcMar>
          </w:tcPr>
          <w:p w14:paraId="2CC9AC23" w14:textId="6C7DA873" w:rsidR="0024405B" w:rsidRPr="00E26BD9" w:rsidRDefault="0024405B" w:rsidP="007A36BF">
            <w:pPr>
              <w:rPr>
                <w:rFonts w:ascii="Arial" w:hAnsi="Arial" w:cs="Arial"/>
                <w:sz w:val="16"/>
                <w:szCs w:val="16"/>
              </w:rPr>
            </w:pPr>
            <w:r w:rsidRPr="00E26BD9">
              <w:rPr>
                <w:rFonts w:ascii="Arial" w:hAnsi="Arial" w:cs="Arial"/>
                <w:sz w:val="16"/>
                <w:szCs w:val="16"/>
              </w:rPr>
              <w:t>Name</w:t>
            </w:r>
          </w:p>
        </w:tc>
        <w:tc>
          <w:tcPr>
            <w:tcW w:w="3117" w:type="dxa"/>
            <w:tcMar>
              <w:top w:w="58" w:type="dxa"/>
              <w:left w:w="115" w:type="dxa"/>
              <w:bottom w:w="58" w:type="dxa"/>
              <w:right w:w="115" w:type="dxa"/>
            </w:tcMar>
          </w:tcPr>
          <w:p w14:paraId="4FDD75E8" w14:textId="0EFCDCFB" w:rsidR="0024405B" w:rsidRPr="00E26BD9" w:rsidRDefault="0024405B" w:rsidP="007A36BF">
            <w:pPr>
              <w:rPr>
                <w:rFonts w:ascii="Arial" w:hAnsi="Arial" w:cs="Arial"/>
                <w:sz w:val="16"/>
                <w:szCs w:val="16"/>
              </w:rPr>
            </w:pPr>
            <w:r w:rsidRPr="00E26BD9">
              <w:rPr>
                <w:rFonts w:ascii="Arial" w:hAnsi="Arial" w:cs="Arial"/>
                <w:sz w:val="16"/>
                <w:szCs w:val="16"/>
              </w:rPr>
              <w:t>Yes</w:t>
            </w:r>
          </w:p>
        </w:tc>
        <w:tc>
          <w:tcPr>
            <w:tcW w:w="3117" w:type="dxa"/>
            <w:tcMar>
              <w:top w:w="58" w:type="dxa"/>
              <w:left w:w="115" w:type="dxa"/>
              <w:bottom w:w="58" w:type="dxa"/>
              <w:right w:w="115" w:type="dxa"/>
            </w:tcMar>
          </w:tcPr>
          <w:p w14:paraId="7E013226" w14:textId="77777777" w:rsidR="0024405B" w:rsidRPr="00E26BD9" w:rsidRDefault="0024405B" w:rsidP="007A36BF">
            <w:pPr>
              <w:rPr>
                <w:rFonts w:ascii="Arial" w:hAnsi="Arial" w:cs="Arial"/>
                <w:sz w:val="16"/>
                <w:szCs w:val="16"/>
              </w:rPr>
            </w:pPr>
          </w:p>
        </w:tc>
      </w:tr>
      <w:tr w:rsidR="0024405B" w14:paraId="32C8EAF1" w14:textId="77777777" w:rsidTr="00B24B19">
        <w:trPr>
          <w:divId w:val="214900106"/>
        </w:trPr>
        <w:tc>
          <w:tcPr>
            <w:tcW w:w="3116" w:type="dxa"/>
            <w:tcMar>
              <w:top w:w="58" w:type="dxa"/>
              <w:left w:w="115" w:type="dxa"/>
              <w:bottom w:w="58" w:type="dxa"/>
              <w:right w:w="115" w:type="dxa"/>
            </w:tcMar>
          </w:tcPr>
          <w:p w14:paraId="55ADEF71" w14:textId="15393865" w:rsidR="0024405B" w:rsidRPr="00E26BD9" w:rsidRDefault="0024405B" w:rsidP="007A36BF">
            <w:pPr>
              <w:rPr>
                <w:rFonts w:ascii="Arial" w:hAnsi="Arial" w:cs="Arial"/>
                <w:sz w:val="16"/>
                <w:szCs w:val="16"/>
              </w:rPr>
            </w:pPr>
            <w:r w:rsidRPr="00E26BD9">
              <w:rPr>
                <w:rFonts w:ascii="Arial" w:hAnsi="Arial" w:cs="Arial"/>
                <w:sz w:val="16"/>
                <w:szCs w:val="16"/>
              </w:rPr>
              <w:t>OPEN API SPECIFICATION FILE</w:t>
            </w:r>
          </w:p>
        </w:tc>
        <w:tc>
          <w:tcPr>
            <w:tcW w:w="3117" w:type="dxa"/>
            <w:tcMar>
              <w:top w:w="58" w:type="dxa"/>
              <w:left w:w="115" w:type="dxa"/>
              <w:bottom w:w="58" w:type="dxa"/>
              <w:right w:w="115" w:type="dxa"/>
            </w:tcMar>
          </w:tcPr>
          <w:p w14:paraId="0CC7A2B6" w14:textId="0A5CFD08" w:rsidR="0024405B" w:rsidRPr="00E26BD9" w:rsidRDefault="0024405B" w:rsidP="007A36BF">
            <w:pPr>
              <w:rPr>
                <w:rFonts w:ascii="Arial" w:hAnsi="Arial" w:cs="Arial"/>
                <w:sz w:val="16"/>
                <w:szCs w:val="16"/>
              </w:rPr>
            </w:pPr>
            <w:r w:rsidRPr="00E26BD9">
              <w:rPr>
                <w:rFonts w:ascii="Arial" w:hAnsi="Arial" w:cs="Arial"/>
                <w:sz w:val="16"/>
                <w:szCs w:val="16"/>
              </w:rPr>
              <w:t>Yes</w:t>
            </w:r>
          </w:p>
        </w:tc>
        <w:tc>
          <w:tcPr>
            <w:tcW w:w="3117" w:type="dxa"/>
            <w:tcMar>
              <w:top w:w="58" w:type="dxa"/>
              <w:left w:w="115" w:type="dxa"/>
              <w:bottom w:w="58" w:type="dxa"/>
              <w:right w:w="115" w:type="dxa"/>
            </w:tcMar>
          </w:tcPr>
          <w:p w14:paraId="4F5966FB" w14:textId="0A3AD375" w:rsidR="0024405B" w:rsidRPr="00E26BD9" w:rsidRDefault="0024405B" w:rsidP="0024405B">
            <w:pPr>
              <w:rPr>
                <w:rFonts w:ascii="Arial" w:hAnsi="Arial" w:cs="Arial"/>
                <w:sz w:val="16"/>
                <w:szCs w:val="16"/>
              </w:rPr>
            </w:pPr>
            <w:r w:rsidRPr="0024405B">
              <w:rPr>
                <w:rFonts w:ascii="Arial" w:hAnsi="Arial" w:cs="Arial"/>
                <w:sz w:val="16"/>
                <w:szCs w:val="16"/>
              </w:rPr>
              <w:t>Specification source type</w:t>
            </w:r>
            <w:r w:rsidRPr="00E26BD9">
              <w:rPr>
                <w:rFonts w:ascii="Arial" w:hAnsi="Arial" w:cs="Arial"/>
                <w:sz w:val="16"/>
                <w:szCs w:val="16"/>
              </w:rPr>
              <w:t>:</w:t>
            </w:r>
          </w:p>
          <w:p w14:paraId="0DCEF1F8" w14:textId="77777777" w:rsidR="0024405B" w:rsidRPr="0024405B" w:rsidRDefault="0024405B" w:rsidP="0024405B">
            <w:pPr>
              <w:rPr>
                <w:rFonts w:ascii="Arial" w:hAnsi="Arial" w:cs="Arial"/>
                <w:sz w:val="16"/>
                <w:szCs w:val="16"/>
              </w:rPr>
            </w:pPr>
          </w:p>
          <w:p w14:paraId="26A8F052" w14:textId="567131B9" w:rsidR="0024405B" w:rsidRPr="00E26BD9" w:rsidRDefault="00691E34" w:rsidP="0024405B">
            <w:pPr>
              <w:rPr>
                <w:rFonts w:ascii="Arial" w:hAnsi="Arial" w:cs="Arial"/>
                <w:sz w:val="16"/>
                <w:szCs w:val="16"/>
              </w:rPr>
            </w:pPr>
            <w:r w:rsidRPr="00E26BD9">
              <w:rPr>
                <w:rFonts w:ascii="Arial" w:hAnsi="Arial" w:cs="Arial"/>
                <w:sz w:val="16"/>
                <w:szCs w:val="16"/>
              </w:rPr>
              <w:t xml:space="preserve">- </w:t>
            </w:r>
            <w:r w:rsidR="0024405B" w:rsidRPr="0024405B">
              <w:rPr>
                <w:rFonts w:ascii="Arial" w:hAnsi="Arial" w:cs="Arial"/>
                <w:sz w:val="16"/>
                <w:szCs w:val="16"/>
              </w:rPr>
              <w:t>File</w:t>
            </w:r>
          </w:p>
          <w:p w14:paraId="4E03AB9E" w14:textId="77777777" w:rsidR="00691E34" w:rsidRPr="00E26BD9" w:rsidRDefault="00691E34" w:rsidP="0024405B">
            <w:pPr>
              <w:rPr>
                <w:rFonts w:ascii="Arial" w:hAnsi="Arial" w:cs="Arial"/>
                <w:sz w:val="16"/>
                <w:szCs w:val="16"/>
              </w:rPr>
            </w:pPr>
          </w:p>
          <w:p w14:paraId="33D08ED7" w14:textId="70F7E7A3" w:rsidR="0024405B" w:rsidRPr="0024405B" w:rsidRDefault="00691E34" w:rsidP="0024405B">
            <w:pPr>
              <w:rPr>
                <w:rFonts w:ascii="Arial" w:hAnsi="Arial" w:cs="Arial"/>
                <w:sz w:val="16"/>
                <w:szCs w:val="16"/>
              </w:rPr>
            </w:pPr>
            <w:r w:rsidRPr="00E26BD9">
              <w:rPr>
                <w:rFonts w:ascii="Arial" w:hAnsi="Arial" w:cs="Arial"/>
                <w:sz w:val="16"/>
                <w:szCs w:val="16"/>
              </w:rPr>
              <w:t xml:space="preserve">- </w:t>
            </w:r>
            <w:r w:rsidR="0024405B" w:rsidRPr="0024405B">
              <w:rPr>
                <w:rFonts w:ascii="Arial" w:hAnsi="Arial" w:cs="Arial"/>
                <w:sz w:val="16"/>
                <w:szCs w:val="16"/>
              </w:rPr>
              <w:t>URL</w:t>
            </w:r>
          </w:p>
          <w:p w14:paraId="521FCD14" w14:textId="77777777" w:rsidR="0024405B" w:rsidRPr="00E26BD9" w:rsidRDefault="0024405B" w:rsidP="0024405B">
            <w:pPr>
              <w:rPr>
                <w:rFonts w:ascii="Arial" w:hAnsi="Arial" w:cs="Arial"/>
                <w:sz w:val="16"/>
                <w:szCs w:val="16"/>
              </w:rPr>
            </w:pPr>
          </w:p>
          <w:p w14:paraId="630497E8" w14:textId="16239508" w:rsidR="0024405B" w:rsidRPr="0024405B" w:rsidRDefault="0024405B" w:rsidP="0024405B">
            <w:pPr>
              <w:rPr>
                <w:rFonts w:ascii="Arial" w:hAnsi="Arial" w:cs="Arial"/>
                <w:sz w:val="16"/>
                <w:szCs w:val="16"/>
              </w:rPr>
            </w:pPr>
            <w:r w:rsidRPr="0024405B">
              <w:rPr>
                <w:rFonts w:ascii="Arial" w:hAnsi="Arial" w:cs="Arial"/>
                <w:sz w:val="16"/>
                <w:szCs w:val="16"/>
              </w:rPr>
              <w:t xml:space="preserve">If </w:t>
            </w:r>
            <w:r w:rsidRPr="00E26BD9">
              <w:rPr>
                <w:rFonts w:ascii="Arial" w:hAnsi="Arial" w:cs="Arial"/>
                <w:sz w:val="16"/>
                <w:szCs w:val="16"/>
              </w:rPr>
              <w:t>the File option is selected,</w:t>
            </w:r>
            <w:r w:rsidRPr="0024405B">
              <w:rPr>
                <w:rFonts w:ascii="Arial" w:hAnsi="Arial" w:cs="Arial"/>
                <w:sz w:val="16"/>
                <w:szCs w:val="16"/>
              </w:rPr>
              <w:t xml:space="preserve"> it should meet the </w:t>
            </w:r>
            <w:r w:rsidRPr="00E26BD9">
              <w:rPr>
                <w:rFonts w:ascii="Arial" w:hAnsi="Arial" w:cs="Arial"/>
                <w:sz w:val="16"/>
                <w:szCs w:val="16"/>
              </w:rPr>
              <w:t>following</w:t>
            </w:r>
            <w:r w:rsidRPr="0024405B">
              <w:rPr>
                <w:rFonts w:ascii="Arial" w:hAnsi="Arial" w:cs="Arial"/>
                <w:sz w:val="16"/>
                <w:szCs w:val="16"/>
              </w:rPr>
              <w:t xml:space="preserve"> validation criteria.</w:t>
            </w:r>
          </w:p>
          <w:p w14:paraId="7D559537" w14:textId="77777777" w:rsidR="00691E34" w:rsidRPr="00E26BD9" w:rsidRDefault="00691E34" w:rsidP="0024405B">
            <w:pPr>
              <w:rPr>
                <w:rFonts w:ascii="Arial" w:hAnsi="Arial" w:cs="Arial"/>
                <w:sz w:val="16"/>
                <w:szCs w:val="16"/>
              </w:rPr>
            </w:pPr>
          </w:p>
          <w:p w14:paraId="42449C43" w14:textId="5592CF6D" w:rsidR="0024405B" w:rsidRPr="0024405B" w:rsidRDefault="00691E34" w:rsidP="0024405B">
            <w:pPr>
              <w:rPr>
                <w:rFonts w:ascii="Arial" w:hAnsi="Arial" w:cs="Arial"/>
                <w:sz w:val="16"/>
                <w:szCs w:val="16"/>
              </w:rPr>
            </w:pPr>
            <w:r w:rsidRPr="00E26BD9">
              <w:rPr>
                <w:rFonts w:ascii="Arial" w:hAnsi="Arial" w:cs="Arial"/>
                <w:sz w:val="16"/>
                <w:szCs w:val="16"/>
              </w:rPr>
              <w:t xml:space="preserve">- </w:t>
            </w:r>
            <w:r w:rsidR="0024405B" w:rsidRPr="0024405B">
              <w:rPr>
                <w:rFonts w:ascii="Arial" w:hAnsi="Arial" w:cs="Arial"/>
                <w:sz w:val="16"/>
                <w:szCs w:val="16"/>
              </w:rPr>
              <w:t>One file only.</w:t>
            </w:r>
          </w:p>
          <w:p w14:paraId="108EBF80" w14:textId="77777777" w:rsidR="0024405B" w:rsidRPr="00E26BD9" w:rsidRDefault="0024405B" w:rsidP="0024405B">
            <w:pPr>
              <w:rPr>
                <w:rFonts w:ascii="Arial" w:hAnsi="Arial" w:cs="Arial"/>
                <w:sz w:val="16"/>
                <w:szCs w:val="16"/>
              </w:rPr>
            </w:pPr>
          </w:p>
          <w:p w14:paraId="5D2B8F47" w14:textId="4AE89FE4" w:rsidR="0024405B" w:rsidRPr="0024405B" w:rsidRDefault="00691E34" w:rsidP="0024405B">
            <w:pPr>
              <w:rPr>
                <w:rFonts w:ascii="Arial" w:hAnsi="Arial" w:cs="Arial"/>
                <w:sz w:val="16"/>
                <w:szCs w:val="16"/>
              </w:rPr>
            </w:pPr>
            <w:r w:rsidRPr="00E26BD9">
              <w:rPr>
                <w:rFonts w:ascii="Arial" w:hAnsi="Arial" w:cs="Arial"/>
                <w:sz w:val="16"/>
                <w:szCs w:val="16"/>
              </w:rPr>
              <w:t xml:space="preserve">- </w:t>
            </w:r>
            <w:r w:rsidR="0024405B" w:rsidRPr="0024405B">
              <w:rPr>
                <w:rFonts w:ascii="Arial" w:hAnsi="Arial" w:cs="Arial"/>
                <w:sz w:val="16"/>
                <w:szCs w:val="16"/>
              </w:rPr>
              <w:t>2 MB limit.</w:t>
            </w:r>
          </w:p>
          <w:p w14:paraId="7CA476E2" w14:textId="77777777" w:rsidR="0024405B" w:rsidRPr="00E26BD9" w:rsidRDefault="0024405B" w:rsidP="0024405B">
            <w:pPr>
              <w:rPr>
                <w:rFonts w:ascii="Arial" w:hAnsi="Arial" w:cs="Arial"/>
                <w:sz w:val="16"/>
                <w:szCs w:val="16"/>
              </w:rPr>
            </w:pPr>
          </w:p>
          <w:p w14:paraId="6B2487EF" w14:textId="2587A9FD" w:rsidR="0024405B" w:rsidRPr="0024405B" w:rsidRDefault="00691E34" w:rsidP="0024405B">
            <w:pPr>
              <w:rPr>
                <w:rFonts w:ascii="Arial" w:hAnsi="Arial" w:cs="Arial"/>
                <w:sz w:val="16"/>
                <w:szCs w:val="16"/>
              </w:rPr>
            </w:pPr>
            <w:r w:rsidRPr="00E26BD9">
              <w:rPr>
                <w:rFonts w:ascii="Arial" w:hAnsi="Arial" w:cs="Arial"/>
                <w:sz w:val="16"/>
                <w:szCs w:val="16"/>
              </w:rPr>
              <w:t xml:space="preserve">- </w:t>
            </w:r>
            <w:r w:rsidR="0024405B" w:rsidRPr="0024405B">
              <w:rPr>
                <w:rFonts w:ascii="Arial" w:hAnsi="Arial" w:cs="Arial"/>
                <w:sz w:val="16"/>
                <w:szCs w:val="16"/>
              </w:rPr>
              <w:t>Allowed types: yml, yaml, json</w:t>
            </w:r>
          </w:p>
          <w:p w14:paraId="361041A6" w14:textId="77777777" w:rsidR="0024405B" w:rsidRPr="00E26BD9" w:rsidRDefault="0024405B" w:rsidP="0024405B">
            <w:pPr>
              <w:rPr>
                <w:rFonts w:ascii="Arial" w:hAnsi="Arial" w:cs="Arial"/>
                <w:sz w:val="16"/>
                <w:szCs w:val="16"/>
              </w:rPr>
            </w:pPr>
          </w:p>
          <w:p w14:paraId="7C6F7E7A" w14:textId="77777777" w:rsidR="0024405B" w:rsidRPr="00E26BD9" w:rsidRDefault="0024405B" w:rsidP="0024405B">
            <w:pPr>
              <w:rPr>
                <w:rFonts w:ascii="Arial" w:hAnsi="Arial" w:cs="Arial"/>
                <w:sz w:val="16"/>
                <w:szCs w:val="16"/>
              </w:rPr>
            </w:pPr>
            <w:r w:rsidRPr="00E26BD9">
              <w:rPr>
                <w:rFonts w:ascii="Arial" w:hAnsi="Arial" w:cs="Arial"/>
                <w:sz w:val="16"/>
                <w:szCs w:val="16"/>
              </w:rPr>
              <w:t>If the URL option is selected, it should meet the following validation criteria:</w:t>
            </w:r>
          </w:p>
          <w:p w14:paraId="1F0EA465" w14:textId="77777777" w:rsidR="0024405B" w:rsidRPr="00E26BD9" w:rsidRDefault="0024405B" w:rsidP="0024405B">
            <w:pPr>
              <w:rPr>
                <w:rFonts w:ascii="Arial" w:hAnsi="Arial" w:cs="Arial"/>
                <w:sz w:val="16"/>
                <w:szCs w:val="16"/>
              </w:rPr>
            </w:pPr>
          </w:p>
          <w:p w14:paraId="61B9DFBB" w14:textId="0950B198" w:rsidR="0024405B" w:rsidRPr="00E26BD9" w:rsidRDefault="0024405B" w:rsidP="0024405B">
            <w:pPr>
              <w:rPr>
                <w:rFonts w:ascii="Arial" w:hAnsi="Arial" w:cs="Arial"/>
                <w:sz w:val="16"/>
                <w:szCs w:val="16"/>
              </w:rPr>
            </w:pPr>
            <w:r w:rsidRPr="00E26BD9">
              <w:rPr>
                <w:rFonts w:ascii="Arial" w:hAnsi="Arial" w:cs="Arial"/>
                <w:sz w:val="16"/>
                <w:szCs w:val="16"/>
              </w:rPr>
              <w:t xml:space="preserve">Enter the full file URL, such as </w:t>
            </w:r>
            <w:r w:rsidR="00794867" w:rsidRPr="00E26BD9">
              <w:rPr>
                <w:rFonts w:ascii="Arial" w:hAnsi="Arial" w:cs="Arial"/>
                <w:sz w:val="16"/>
                <w:szCs w:val="16"/>
              </w:rPr>
              <w:t xml:space="preserve">http://example.com/doc.yml - </w:t>
            </w:r>
            <w:r w:rsidRPr="00E26BD9">
              <w:rPr>
                <w:rFonts w:ascii="Arial" w:hAnsi="Arial" w:cs="Arial"/>
                <w:sz w:val="16"/>
                <w:szCs w:val="16"/>
              </w:rPr>
              <w:t>allowed extensions: yml, yaml, json</w:t>
            </w:r>
          </w:p>
        </w:tc>
      </w:tr>
      <w:tr w:rsidR="0024405B" w14:paraId="07CECF92" w14:textId="77777777" w:rsidTr="00B24B19">
        <w:trPr>
          <w:divId w:val="214900106"/>
        </w:trPr>
        <w:tc>
          <w:tcPr>
            <w:tcW w:w="3116" w:type="dxa"/>
            <w:tcMar>
              <w:top w:w="58" w:type="dxa"/>
              <w:left w:w="115" w:type="dxa"/>
              <w:bottom w:w="58" w:type="dxa"/>
              <w:right w:w="115" w:type="dxa"/>
            </w:tcMar>
          </w:tcPr>
          <w:p w14:paraId="60E9E981" w14:textId="7811DD58" w:rsidR="0024405B" w:rsidRPr="00E26BD9" w:rsidRDefault="002542C2" w:rsidP="007A36BF">
            <w:pPr>
              <w:rPr>
                <w:rFonts w:ascii="Arial" w:hAnsi="Arial" w:cs="Arial"/>
                <w:sz w:val="16"/>
                <w:szCs w:val="16"/>
              </w:rPr>
            </w:pPr>
            <w:r w:rsidRPr="00E26BD9">
              <w:rPr>
                <w:rFonts w:ascii="Arial" w:hAnsi="Arial" w:cs="Arial"/>
                <w:sz w:val="16"/>
                <w:szCs w:val="16"/>
              </w:rPr>
              <w:t>Description</w:t>
            </w:r>
          </w:p>
        </w:tc>
        <w:tc>
          <w:tcPr>
            <w:tcW w:w="3117" w:type="dxa"/>
            <w:tcMar>
              <w:top w:w="58" w:type="dxa"/>
              <w:left w:w="115" w:type="dxa"/>
              <w:bottom w:w="58" w:type="dxa"/>
              <w:right w:w="115" w:type="dxa"/>
            </w:tcMar>
          </w:tcPr>
          <w:p w14:paraId="08AFDE6C" w14:textId="49514122" w:rsidR="0024405B" w:rsidRPr="00E26BD9" w:rsidRDefault="00691E34" w:rsidP="007A36BF">
            <w:pPr>
              <w:rPr>
                <w:rFonts w:ascii="Arial" w:hAnsi="Arial" w:cs="Arial"/>
                <w:sz w:val="16"/>
                <w:szCs w:val="16"/>
              </w:rPr>
            </w:pPr>
            <w:r w:rsidRPr="00E26BD9">
              <w:rPr>
                <w:rFonts w:ascii="Arial" w:hAnsi="Arial" w:cs="Arial"/>
                <w:sz w:val="16"/>
                <w:szCs w:val="16"/>
              </w:rPr>
              <w:t>No</w:t>
            </w:r>
          </w:p>
        </w:tc>
        <w:tc>
          <w:tcPr>
            <w:tcW w:w="3117" w:type="dxa"/>
            <w:tcMar>
              <w:top w:w="58" w:type="dxa"/>
              <w:left w:w="115" w:type="dxa"/>
              <w:bottom w:w="58" w:type="dxa"/>
              <w:right w:w="115" w:type="dxa"/>
            </w:tcMar>
          </w:tcPr>
          <w:p w14:paraId="5DF47F91" w14:textId="69BE81C4" w:rsidR="0024405B" w:rsidRPr="00E26BD9" w:rsidRDefault="00691E34" w:rsidP="007A36BF">
            <w:pPr>
              <w:rPr>
                <w:rFonts w:ascii="Arial" w:hAnsi="Arial" w:cs="Arial"/>
                <w:sz w:val="16"/>
                <w:szCs w:val="16"/>
              </w:rPr>
            </w:pPr>
            <w:r w:rsidRPr="00E26BD9">
              <w:rPr>
                <w:rFonts w:ascii="Arial" w:hAnsi="Arial" w:cs="Arial"/>
                <w:sz w:val="16"/>
                <w:szCs w:val="16"/>
              </w:rPr>
              <w:t>Textarea field limited to 256 characters</w:t>
            </w:r>
          </w:p>
        </w:tc>
      </w:tr>
      <w:tr w:rsidR="0024405B" w14:paraId="0E1C4AEA" w14:textId="77777777" w:rsidTr="00B24B19">
        <w:trPr>
          <w:divId w:val="214900106"/>
        </w:trPr>
        <w:tc>
          <w:tcPr>
            <w:tcW w:w="3116" w:type="dxa"/>
            <w:tcMar>
              <w:top w:w="58" w:type="dxa"/>
              <w:left w:w="115" w:type="dxa"/>
              <w:bottom w:w="58" w:type="dxa"/>
              <w:right w:w="115" w:type="dxa"/>
            </w:tcMar>
          </w:tcPr>
          <w:p w14:paraId="23FDCB1D" w14:textId="054846DF" w:rsidR="0024405B" w:rsidRPr="00E26BD9" w:rsidRDefault="00691E34" w:rsidP="007A36BF">
            <w:pPr>
              <w:rPr>
                <w:rFonts w:ascii="Arial" w:hAnsi="Arial" w:cs="Arial"/>
                <w:sz w:val="16"/>
                <w:szCs w:val="16"/>
              </w:rPr>
            </w:pPr>
            <w:r w:rsidRPr="00E26BD9">
              <w:rPr>
                <w:rFonts w:ascii="Arial" w:hAnsi="Arial" w:cs="Arial"/>
                <w:sz w:val="16"/>
                <w:szCs w:val="16"/>
              </w:rPr>
              <w:t>Publishing Status</w:t>
            </w:r>
          </w:p>
        </w:tc>
        <w:tc>
          <w:tcPr>
            <w:tcW w:w="3117" w:type="dxa"/>
            <w:tcMar>
              <w:top w:w="58" w:type="dxa"/>
              <w:left w:w="115" w:type="dxa"/>
              <w:bottom w:w="58" w:type="dxa"/>
              <w:right w:w="115" w:type="dxa"/>
            </w:tcMar>
          </w:tcPr>
          <w:p w14:paraId="5A65DE6B" w14:textId="0FA19EFF" w:rsidR="0024405B" w:rsidRPr="00E26BD9" w:rsidRDefault="00691E34" w:rsidP="007A36BF">
            <w:pPr>
              <w:rPr>
                <w:rFonts w:ascii="Arial" w:hAnsi="Arial" w:cs="Arial"/>
                <w:sz w:val="16"/>
                <w:szCs w:val="16"/>
              </w:rPr>
            </w:pPr>
            <w:r w:rsidRPr="00E26BD9">
              <w:rPr>
                <w:rFonts w:ascii="Arial" w:hAnsi="Arial" w:cs="Arial"/>
                <w:sz w:val="16"/>
                <w:szCs w:val="16"/>
              </w:rPr>
              <w:t>No</w:t>
            </w:r>
          </w:p>
        </w:tc>
        <w:tc>
          <w:tcPr>
            <w:tcW w:w="3117" w:type="dxa"/>
            <w:tcMar>
              <w:top w:w="58" w:type="dxa"/>
              <w:left w:w="115" w:type="dxa"/>
              <w:bottom w:w="58" w:type="dxa"/>
              <w:right w:w="115" w:type="dxa"/>
            </w:tcMar>
          </w:tcPr>
          <w:p w14:paraId="11128245" w14:textId="748F847F" w:rsidR="0024405B" w:rsidRPr="00E26BD9" w:rsidRDefault="00691E34" w:rsidP="007A36BF">
            <w:pPr>
              <w:rPr>
                <w:rFonts w:ascii="Arial" w:hAnsi="Arial" w:cs="Arial"/>
                <w:sz w:val="16"/>
                <w:szCs w:val="16"/>
              </w:rPr>
            </w:pPr>
            <w:r w:rsidRPr="00E26BD9">
              <w:rPr>
                <w:rFonts w:ascii="Arial" w:hAnsi="Arial" w:cs="Arial"/>
                <w:sz w:val="16"/>
                <w:szCs w:val="16"/>
              </w:rPr>
              <w:t>If this field is not selected, the swagger document(s) will be considered not yet published</w:t>
            </w:r>
          </w:p>
        </w:tc>
      </w:tr>
    </w:tbl>
    <w:p w14:paraId="05F8E7A9" w14:textId="38DBE91B" w:rsidR="0024405B" w:rsidRDefault="0024405B" w:rsidP="007A36BF">
      <w:pPr>
        <w:divId w:val="214900106"/>
        <w:rPr>
          <w:rFonts w:ascii="Arial" w:hAnsi="Arial" w:cs="Arial"/>
          <w:sz w:val="20"/>
          <w:szCs w:val="20"/>
        </w:rPr>
      </w:pPr>
    </w:p>
    <w:p w14:paraId="422B50CE" w14:textId="5B333966" w:rsidR="00E26BD9" w:rsidRDefault="005905B1" w:rsidP="007A36BF">
      <w:pPr>
        <w:divId w:val="214900106"/>
        <w:rPr>
          <w:rFonts w:ascii="Arial" w:hAnsi="Arial" w:cs="Arial"/>
          <w:sz w:val="20"/>
          <w:szCs w:val="20"/>
        </w:rPr>
      </w:pPr>
      <w:r w:rsidRPr="00597C5A">
        <w:rPr>
          <w:rFonts w:ascii="Arial" w:hAnsi="Arial" w:cs="Arial"/>
          <w:sz w:val="20"/>
          <w:szCs w:val="20"/>
        </w:rPr>
        <w:t xml:space="preserve"> </w:t>
      </w:r>
    </w:p>
    <w:p w14:paraId="572DE7ED" w14:textId="77777777" w:rsidR="00E26BD9" w:rsidRDefault="00E26BD9">
      <w:pPr>
        <w:rPr>
          <w:rFonts w:ascii="Arial" w:hAnsi="Arial" w:cs="Arial"/>
          <w:sz w:val="20"/>
          <w:szCs w:val="20"/>
        </w:rPr>
      </w:pPr>
      <w:r>
        <w:rPr>
          <w:rFonts w:ascii="Arial" w:hAnsi="Arial" w:cs="Arial"/>
          <w:sz w:val="20"/>
          <w:szCs w:val="20"/>
        </w:rPr>
        <w:br w:type="page"/>
      </w:r>
    </w:p>
    <w:p w14:paraId="3CD1E461" w14:textId="77777777" w:rsidR="00015638" w:rsidRDefault="00015638" w:rsidP="007A36BF">
      <w:pPr>
        <w:divId w:val="214900106"/>
        <w:rPr>
          <w:rFonts w:ascii="Arial" w:hAnsi="Arial" w:cs="Arial"/>
          <w:sz w:val="20"/>
          <w:szCs w:val="20"/>
        </w:rPr>
      </w:pPr>
    </w:p>
    <w:p w14:paraId="356FEABB" w14:textId="1432B07B" w:rsidR="00691E34" w:rsidRDefault="00E26BD9" w:rsidP="00691E34">
      <w:pPr>
        <w:divId w:val="214900106"/>
        <w:rPr>
          <w:rFonts w:ascii="Arial" w:hAnsi="Arial" w:cs="Arial"/>
          <w:sz w:val="32"/>
          <w:szCs w:val="32"/>
        </w:rPr>
      </w:pPr>
      <w:r>
        <w:rPr>
          <w:rFonts w:ascii="Arial" w:hAnsi="Arial" w:cs="Arial"/>
          <w:sz w:val="32"/>
          <w:szCs w:val="32"/>
        </w:rPr>
        <w:t>Role</w:t>
      </w:r>
      <w:r w:rsidR="00691E34" w:rsidRPr="007A36BF">
        <w:rPr>
          <w:rFonts w:ascii="Arial" w:hAnsi="Arial" w:cs="Arial"/>
          <w:sz w:val="32"/>
          <w:szCs w:val="32"/>
        </w:rPr>
        <w:t xml:space="preserve"> Setup and Management </w:t>
      </w:r>
      <w:r>
        <w:rPr>
          <w:rFonts w:ascii="Arial" w:hAnsi="Arial" w:cs="Arial"/>
          <w:sz w:val="32"/>
          <w:szCs w:val="32"/>
        </w:rPr>
        <w:t>in Developer Portal</w:t>
      </w:r>
    </w:p>
    <w:p w14:paraId="77A91C46" w14:textId="2DAE8F1C" w:rsidR="00E26BD9" w:rsidRPr="00E26BD9" w:rsidRDefault="00E26BD9" w:rsidP="00691E34">
      <w:pPr>
        <w:divId w:val="214900106"/>
        <w:rPr>
          <w:rFonts w:ascii="Arial" w:hAnsi="Arial" w:cs="Arial"/>
          <w:sz w:val="20"/>
          <w:szCs w:val="20"/>
        </w:rPr>
      </w:pPr>
    </w:p>
    <w:p w14:paraId="27BE4AF9" w14:textId="77777777" w:rsidR="00E26BD9" w:rsidRPr="00E26BD9" w:rsidRDefault="00E26BD9" w:rsidP="00E26BD9">
      <w:pPr>
        <w:divId w:val="214900106"/>
        <w:rPr>
          <w:rFonts w:ascii="Arial" w:hAnsi="Arial" w:cs="Arial"/>
          <w:b/>
          <w:bCs/>
          <w:sz w:val="20"/>
          <w:szCs w:val="20"/>
        </w:rPr>
      </w:pPr>
      <w:r w:rsidRPr="00E26BD9">
        <w:rPr>
          <w:rFonts w:ascii="Arial" w:hAnsi="Arial" w:cs="Arial"/>
          <w:b/>
          <w:bCs/>
          <w:sz w:val="20"/>
          <w:szCs w:val="20"/>
        </w:rPr>
        <w:t>Super Admin</w:t>
      </w:r>
    </w:p>
    <w:p w14:paraId="5E8B9F6B" w14:textId="77777777" w:rsidR="00E26BD9" w:rsidRDefault="00E26BD9" w:rsidP="00E26BD9">
      <w:pPr>
        <w:pStyle w:val="ListParagraph"/>
        <w:divId w:val="214900106"/>
        <w:rPr>
          <w:rFonts w:ascii="Arial" w:hAnsi="Arial" w:cs="Arial"/>
          <w:sz w:val="20"/>
          <w:szCs w:val="20"/>
        </w:rPr>
      </w:pPr>
    </w:p>
    <w:p w14:paraId="4A4EFBA9" w14:textId="0A118E45" w:rsidR="00E26BD9" w:rsidRDefault="00E26BD9" w:rsidP="00E26BD9">
      <w:pPr>
        <w:pStyle w:val="ListParagraph"/>
        <w:numPr>
          <w:ilvl w:val="0"/>
          <w:numId w:val="9"/>
        </w:numPr>
        <w:divId w:val="214900106"/>
        <w:rPr>
          <w:rFonts w:ascii="Arial" w:hAnsi="Arial" w:cs="Arial"/>
          <w:sz w:val="20"/>
          <w:szCs w:val="20"/>
        </w:rPr>
      </w:pPr>
      <w:r w:rsidRPr="00E26BD9">
        <w:rPr>
          <w:rFonts w:ascii="Arial" w:hAnsi="Arial" w:cs="Arial"/>
          <w:sz w:val="20"/>
          <w:szCs w:val="20"/>
        </w:rPr>
        <w:t>Manage content pages.</w:t>
      </w:r>
    </w:p>
    <w:p w14:paraId="0C369322" w14:textId="77777777" w:rsidR="00E26BD9" w:rsidRPr="00E26BD9" w:rsidRDefault="00E26BD9" w:rsidP="00E26BD9">
      <w:pPr>
        <w:pStyle w:val="ListParagraph"/>
        <w:divId w:val="214900106"/>
        <w:rPr>
          <w:rFonts w:ascii="Arial" w:hAnsi="Arial" w:cs="Arial"/>
          <w:sz w:val="20"/>
          <w:szCs w:val="20"/>
        </w:rPr>
      </w:pPr>
    </w:p>
    <w:p w14:paraId="53196DFE" w14:textId="77777777" w:rsidR="00E26BD9" w:rsidRPr="00E26BD9" w:rsidRDefault="00E26BD9" w:rsidP="00E26BD9">
      <w:pPr>
        <w:pStyle w:val="ListParagraph"/>
        <w:numPr>
          <w:ilvl w:val="0"/>
          <w:numId w:val="9"/>
        </w:numPr>
        <w:divId w:val="214900106"/>
        <w:rPr>
          <w:rFonts w:ascii="Arial" w:hAnsi="Arial" w:cs="Arial"/>
          <w:sz w:val="20"/>
          <w:szCs w:val="20"/>
        </w:rPr>
      </w:pPr>
      <w:r w:rsidRPr="00E26BD9">
        <w:rPr>
          <w:rFonts w:ascii="Arial" w:hAnsi="Arial" w:cs="Arial"/>
          <w:sz w:val="20"/>
          <w:szCs w:val="20"/>
        </w:rPr>
        <w:t>Assign role to Portal Admin.</w:t>
      </w:r>
    </w:p>
    <w:p w14:paraId="23763D12" w14:textId="77777777" w:rsidR="00E26BD9" w:rsidRDefault="00E26BD9" w:rsidP="00E26BD9">
      <w:pPr>
        <w:pStyle w:val="ListParagraph"/>
        <w:divId w:val="214900106"/>
        <w:rPr>
          <w:rFonts w:ascii="Arial" w:hAnsi="Arial" w:cs="Arial"/>
          <w:sz w:val="20"/>
          <w:szCs w:val="20"/>
        </w:rPr>
      </w:pPr>
    </w:p>
    <w:p w14:paraId="119D7CD2" w14:textId="24B734ED" w:rsidR="00E26BD9" w:rsidRPr="00E26BD9" w:rsidRDefault="00E26BD9" w:rsidP="00E26BD9">
      <w:pPr>
        <w:pStyle w:val="ListParagraph"/>
        <w:numPr>
          <w:ilvl w:val="0"/>
          <w:numId w:val="9"/>
        </w:numPr>
        <w:divId w:val="214900106"/>
        <w:rPr>
          <w:rFonts w:ascii="Arial" w:hAnsi="Arial" w:cs="Arial"/>
          <w:sz w:val="20"/>
          <w:szCs w:val="20"/>
        </w:rPr>
      </w:pPr>
      <w:r w:rsidRPr="00E26BD9">
        <w:rPr>
          <w:rFonts w:ascii="Arial" w:hAnsi="Arial" w:cs="Arial"/>
          <w:sz w:val="20"/>
          <w:szCs w:val="20"/>
        </w:rPr>
        <w:t>Super admin will login through the Drupal login screen.</w:t>
      </w:r>
    </w:p>
    <w:p w14:paraId="61CA4C12" w14:textId="77777777" w:rsidR="00E26BD9" w:rsidRPr="00E26BD9" w:rsidRDefault="00E26BD9" w:rsidP="00E26BD9">
      <w:pPr>
        <w:divId w:val="214900106"/>
        <w:rPr>
          <w:rFonts w:ascii="Arial" w:hAnsi="Arial" w:cs="Arial"/>
          <w:sz w:val="20"/>
          <w:szCs w:val="20"/>
        </w:rPr>
      </w:pPr>
    </w:p>
    <w:p w14:paraId="28D528D4" w14:textId="06B3DDB9" w:rsidR="00E26BD9" w:rsidRDefault="00E26BD9" w:rsidP="00E26BD9">
      <w:pPr>
        <w:divId w:val="214900106"/>
        <w:rPr>
          <w:rFonts w:ascii="Arial" w:hAnsi="Arial" w:cs="Arial"/>
          <w:b/>
          <w:bCs/>
          <w:sz w:val="20"/>
          <w:szCs w:val="20"/>
        </w:rPr>
      </w:pPr>
      <w:r w:rsidRPr="00E26BD9">
        <w:rPr>
          <w:rFonts w:ascii="Arial" w:hAnsi="Arial" w:cs="Arial"/>
          <w:b/>
          <w:bCs/>
          <w:sz w:val="20"/>
          <w:szCs w:val="20"/>
        </w:rPr>
        <w:t>Portal Admin</w:t>
      </w:r>
    </w:p>
    <w:p w14:paraId="3D4DB0D0" w14:textId="77777777" w:rsidR="00E26BD9" w:rsidRPr="00E26BD9" w:rsidRDefault="00E26BD9" w:rsidP="00E26BD9">
      <w:pPr>
        <w:divId w:val="214900106"/>
        <w:rPr>
          <w:rFonts w:ascii="Arial" w:hAnsi="Arial" w:cs="Arial"/>
          <w:b/>
          <w:bCs/>
          <w:sz w:val="20"/>
          <w:szCs w:val="20"/>
        </w:rPr>
      </w:pPr>
    </w:p>
    <w:p w14:paraId="148C2223" w14:textId="77777777" w:rsidR="00E26BD9" w:rsidRPr="00E26BD9" w:rsidRDefault="00E26BD9" w:rsidP="00E26BD9">
      <w:pPr>
        <w:pStyle w:val="ListParagraph"/>
        <w:numPr>
          <w:ilvl w:val="0"/>
          <w:numId w:val="10"/>
        </w:numPr>
        <w:divId w:val="214900106"/>
        <w:rPr>
          <w:rFonts w:ascii="Arial" w:hAnsi="Arial" w:cs="Arial"/>
          <w:sz w:val="20"/>
          <w:szCs w:val="20"/>
        </w:rPr>
      </w:pPr>
      <w:r w:rsidRPr="00E26BD9">
        <w:rPr>
          <w:rFonts w:ascii="Arial" w:hAnsi="Arial" w:cs="Arial"/>
          <w:sz w:val="20"/>
          <w:szCs w:val="20"/>
        </w:rPr>
        <w:t>Manage content pages.</w:t>
      </w:r>
    </w:p>
    <w:p w14:paraId="4FAA8362" w14:textId="77777777" w:rsidR="00E26BD9" w:rsidRDefault="00E26BD9" w:rsidP="00E26BD9">
      <w:pPr>
        <w:pStyle w:val="ListParagraph"/>
        <w:divId w:val="214900106"/>
        <w:rPr>
          <w:rFonts w:ascii="Arial" w:hAnsi="Arial" w:cs="Arial"/>
          <w:sz w:val="20"/>
          <w:szCs w:val="20"/>
        </w:rPr>
      </w:pPr>
    </w:p>
    <w:p w14:paraId="5F065960" w14:textId="6884F4A6" w:rsidR="00E26BD9" w:rsidRPr="00E26BD9" w:rsidRDefault="00E26BD9" w:rsidP="00E26BD9">
      <w:pPr>
        <w:pStyle w:val="ListParagraph"/>
        <w:numPr>
          <w:ilvl w:val="0"/>
          <w:numId w:val="10"/>
        </w:numPr>
        <w:divId w:val="214900106"/>
        <w:rPr>
          <w:rFonts w:ascii="Arial" w:hAnsi="Arial" w:cs="Arial"/>
          <w:sz w:val="20"/>
          <w:szCs w:val="20"/>
        </w:rPr>
      </w:pPr>
      <w:r w:rsidRPr="00E26BD9">
        <w:rPr>
          <w:rFonts w:ascii="Arial" w:hAnsi="Arial" w:cs="Arial"/>
          <w:sz w:val="20"/>
          <w:szCs w:val="20"/>
        </w:rPr>
        <w:t>Create/edit/remove app domain.</w:t>
      </w:r>
    </w:p>
    <w:p w14:paraId="37685C96" w14:textId="77777777" w:rsidR="00E26BD9" w:rsidRDefault="00E26BD9" w:rsidP="00E26BD9">
      <w:pPr>
        <w:pStyle w:val="ListParagraph"/>
        <w:divId w:val="214900106"/>
        <w:rPr>
          <w:rFonts w:ascii="Arial" w:hAnsi="Arial" w:cs="Arial"/>
          <w:sz w:val="20"/>
          <w:szCs w:val="20"/>
        </w:rPr>
      </w:pPr>
    </w:p>
    <w:p w14:paraId="119FAEB7" w14:textId="5B7F22D6" w:rsidR="00E26BD9" w:rsidRPr="00E26BD9" w:rsidRDefault="00E26BD9" w:rsidP="00E26BD9">
      <w:pPr>
        <w:pStyle w:val="ListParagraph"/>
        <w:numPr>
          <w:ilvl w:val="0"/>
          <w:numId w:val="10"/>
        </w:numPr>
        <w:divId w:val="214900106"/>
        <w:rPr>
          <w:rFonts w:ascii="Arial" w:hAnsi="Arial" w:cs="Arial"/>
          <w:sz w:val="20"/>
          <w:szCs w:val="20"/>
        </w:rPr>
      </w:pPr>
      <w:r w:rsidRPr="00E26BD9">
        <w:rPr>
          <w:rFonts w:ascii="Arial" w:hAnsi="Arial" w:cs="Arial"/>
          <w:sz w:val="20"/>
          <w:szCs w:val="20"/>
        </w:rPr>
        <w:t>Add/remove app domain owner.</w:t>
      </w:r>
    </w:p>
    <w:p w14:paraId="63AE2C4B" w14:textId="77777777" w:rsidR="00E26BD9" w:rsidRDefault="00E26BD9" w:rsidP="00E26BD9">
      <w:pPr>
        <w:pStyle w:val="ListParagraph"/>
        <w:divId w:val="214900106"/>
        <w:rPr>
          <w:rFonts w:ascii="Arial" w:hAnsi="Arial" w:cs="Arial"/>
          <w:sz w:val="20"/>
          <w:szCs w:val="20"/>
        </w:rPr>
      </w:pPr>
    </w:p>
    <w:p w14:paraId="35FE591B" w14:textId="39B4AF19" w:rsidR="00E26BD9" w:rsidRPr="00E26BD9" w:rsidRDefault="00E26BD9" w:rsidP="00E26BD9">
      <w:pPr>
        <w:pStyle w:val="ListParagraph"/>
        <w:numPr>
          <w:ilvl w:val="0"/>
          <w:numId w:val="10"/>
        </w:numPr>
        <w:divId w:val="214900106"/>
        <w:rPr>
          <w:rFonts w:ascii="Arial" w:hAnsi="Arial" w:cs="Arial"/>
          <w:sz w:val="20"/>
          <w:szCs w:val="20"/>
        </w:rPr>
      </w:pPr>
      <w:r w:rsidRPr="00E26BD9">
        <w:rPr>
          <w:rFonts w:ascii="Arial" w:hAnsi="Arial" w:cs="Arial"/>
          <w:sz w:val="20"/>
          <w:szCs w:val="20"/>
        </w:rPr>
        <w:t>Add/edit/delete teams.</w:t>
      </w:r>
    </w:p>
    <w:p w14:paraId="387656A0" w14:textId="77777777" w:rsidR="00E26BD9" w:rsidRDefault="00E26BD9" w:rsidP="00E26BD9">
      <w:pPr>
        <w:pStyle w:val="ListParagraph"/>
        <w:divId w:val="214900106"/>
        <w:rPr>
          <w:rFonts w:ascii="Arial" w:hAnsi="Arial" w:cs="Arial"/>
          <w:sz w:val="20"/>
          <w:szCs w:val="20"/>
        </w:rPr>
      </w:pPr>
    </w:p>
    <w:p w14:paraId="79AD243E" w14:textId="2BE62DC3" w:rsidR="00E26BD9" w:rsidRPr="00E26BD9" w:rsidRDefault="00E26BD9" w:rsidP="00E26BD9">
      <w:pPr>
        <w:pStyle w:val="ListParagraph"/>
        <w:numPr>
          <w:ilvl w:val="0"/>
          <w:numId w:val="10"/>
        </w:numPr>
        <w:divId w:val="214900106"/>
        <w:rPr>
          <w:rFonts w:ascii="Arial" w:hAnsi="Arial" w:cs="Arial"/>
          <w:sz w:val="20"/>
          <w:szCs w:val="20"/>
        </w:rPr>
      </w:pPr>
      <w:r w:rsidRPr="00E26BD9">
        <w:rPr>
          <w:rFonts w:ascii="Arial" w:hAnsi="Arial" w:cs="Arial"/>
          <w:sz w:val="20"/>
          <w:szCs w:val="20"/>
        </w:rPr>
        <w:t>Add/edit/remove team owner.</w:t>
      </w:r>
    </w:p>
    <w:p w14:paraId="49D65337" w14:textId="77777777" w:rsidR="00E26BD9" w:rsidRDefault="00E26BD9" w:rsidP="00E26BD9">
      <w:pPr>
        <w:pStyle w:val="ListParagraph"/>
        <w:divId w:val="214900106"/>
        <w:rPr>
          <w:rFonts w:ascii="Arial" w:hAnsi="Arial" w:cs="Arial"/>
          <w:sz w:val="20"/>
          <w:szCs w:val="20"/>
        </w:rPr>
      </w:pPr>
    </w:p>
    <w:p w14:paraId="02544AA6" w14:textId="2EE6083A" w:rsidR="00E26BD9" w:rsidRPr="00E26BD9" w:rsidRDefault="00E26BD9" w:rsidP="00E26BD9">
      <w:pPr>
        <w:pStyle w:val="ListParagraph"/>
        <w:numPr>
          <w:ilvl w:val="0"/>
          <w:numId w:val="10"/>
        </w:numPr>
        <w:divId w:val="214900106"/>
        <w:rPr>
          <w:rFonts w:ascii="Arial" w:hAnsi="Arial" w:cs="Arial"/>
          <w:sz w:val="20"/>
          <w:szCs w:val="20"/>
        </w:rPr>
      </w:pPr>
      <w:r w:rsidRPr="00E26BD9">
        <w:rPr>
          <w:rFonts w:ascii="Arial" w:hAnsi="Arial" w:cs="Arial"/>
          <w:sz w:val="20"/>
          <w:szCs w:val="20"/>
        </w:rPr>
        <w:t xml:space="preserve">Assign privileges to team members to add/edit/delete apps. </w:t>
      </w:r>
    </w:p>
    <w:p w14:paraId="76C079F9" w14:textId="77777777" w:rsidR="00E26BD9" w:rsidRPr="00E26BD9" w:rsidRDefault="00E26BD9" w:rsidP="00E26BD9">
      <w:pPr>
        <w:divId w:val="214900106"/>
        <w:rPr>
          <w:rFonts w:ascii="Arial" w:hAnsi="Arial" w:cs="Arial"/>
          <w:sz w:val="20"/>
          <w:szCs w:val="20"/>
        </w:rPr>
      </w:pPr>
    </w:p>
    <w:p w14:paraId="51144416" w14:textId="6CA61DEC" w:rsidR="00E26BD9" w:rsidRDefault="00E26BD9" w:rsidP="00E26BD9">
      <w:pPr>
        <w:divId w:val="214900106"/>
        <w:rPr>
          <w:rFonts w:ascii="Arial" w:hAnsi="Arial" w:cs="Arial"/>
          <w:b/>
          <w:bCs/>
          <w:sz w:val="20"/>
          <w:szCs w:val="20"/>
        </w:rPr>
      </w:pPr>
      <w:commentRangeStart w:id="24"/>
      <w:r w:rsidRPr="00E26BD9">
        <w:rPr>
          <w:rFonts w:ascii="Arial" w:hAnsi="Arial" w:cs="Arial"/>
          <w:b/>
          <w:bCs/>
          <w:sz w:val="20"/>
          <w:szCs w:val="20"/>
        </w:rPr>
        <w:t>App Domain Owner</w:t>
      </w:r>
    </w:p>
    <w:p w14:paraId="3BD6C8D1" w14:textId="77777777" w:rsidR="00E26BD9" w:rsidRPr="00E26BD9" w:rsidRDefault="00E26BD9" w:rsidP="00E26BD9">
      <w:pPr>
        <w:divId w:val="214900106"/>
        <w:rPr>
          <w:rFonts w:ascii="Arial" w:hAnsi="Arial" w:cs="Arial"/>
          <w:b/>
          <w:bCs/>
          <w:sz w:val="20"/>
          <w:szCs w:val="20"/>
        </w:rPr>
      </w:pPr>
    </w:p>
    <w:p w14:paraId="1184EFDD" w14:textId="77777777" w:rsidR="00E26BD9" w:rsidRPr="00E26BD9" w:rsidRDefault="00E26BD9" w:rsidP="00E26BD9">
      <w:pPr>
        <w:pStyle w:val="ListParagraph"/>
        <w:numPr>
          <w:ilvl w:val="0"/>
          <w:numId w:val="11"/>
        </w:numPr>
        <w:divId w:val="214900106"/>
        <w:rPr>
          <w:rFonts w:ascii="Arial" w:hAnsi="Arial" w:cs="Arial"/>
          <w:sz w:val="20"/>
          <w:szCs w:val="20"/>
        </w:rPr>
      </w:pPr>
      <w:r w:rsidRPr="00E26BD9">
        <w:rPr>
          <w:rFonts w:ascii="Arial" w:hAnsi="Arial" w:cs="Arial"/>
          <w:sz w:val="20"/>
          <w:szCs w:val="20"/>
        </w:rPr>
        <w:t>Add/remove subdomain owner.</w:t>
      </w:r>
    </w:p>
    <w:p w14:paraId="4C8FA723" w14:textId="77777777" w:rsidR="00E26BD9" w:rsidRDefault="00E26BD9" w:rsidP="00E26BD9">
      <w:pPr>
        <w:pStyle w:val="ListParagraph"/>
        <w:divId w:val="214900106"/>
        <w:rPr>
          <w:rFonts w:ascii="Arial" w:hAnsi="Arial" w:cs="Arial"/>
          <w:sz w:val="20"/>
          <w:szCs w:val="20"/>
        </w:rPr>
      </w:pPr>
    </w:p>
    <w:p w14:paraId="33F2AC08" w14:textId="39E2CAED" w:rsidR="00E26BD9" w:rsidRPr="00E26BD9" w:rsidRDefault="00E26BD9" w:rsidP="00E26BD9">
      <w:pPr>
        <w:pStyle w:val="ListParagraph"/>
        <w:numPr>
          <w:ilvl w:val="0"/>
          <w:numId w:val="11"/>
        </w:numPr>
        <w:divId w:val="214900106"/>
        <w:rPr>
          <w:rFonts w:ascii="Arial" w:hAnsi="Arial" w:cs="Arial"/>
          <w:sz w:val="20"/>
          <w:szCs w:val="20"/>
        </w:rPr>
      </w:pPr>
      <w:r w:rsidRPr="00E26BD9">
        <w:rPr>
          <w:rFonts w:ascii="Arial" w:hAnsi="Arial" w:cs="Arial"/>
          <w:sz w:val="20"/>
          <w:szCs w:val="20"/>
        </w:rPr>
        <w:t>Manage domain content, update document and product information within the domain.</w:t>
      </w:r>
    </w:p>
    <w:p w14:paraId="7FBE71F7" w14:textId="77777777" w:rsidR="00E26BD9" w:rsidRPr="00E26BD9" w:rsidRDefault="00E26BD9" w:rsidP="00E26BD9">
      <w:pPr>
        <w:divId w:val="214900106"/>
        <w:rPr>
          <w:rFonts w:ascii="Arial" w:hAnsi="Arial" w:cs="Arial"/>
          <w:sz w:val="20"/>
          <w:szCs w:val="20"/>
        </w:rPr>
      </w:pPr>
    </w:p>
    <w:p w14:paraId="48270060" w14:textId="6D6B23B3" w:rsidR="00E26BD9" w:rsidRDefault="00E26BD9" w:rsidP="00E26BD9">
      <w:pPr>
        <w:divId w:val="214900106"/>
        <w:rPr>
          <w:rFonts w:ascii="Arial" w:hAnsi="Arial" w:cs="Arial"/>
          <w:b/>
          <w:bCs/>
          <w:sz w:val="20"/>
          <w:szCs w:val="20"/>
        </w:rPr>
      </w:pPr>
      <w:r w:rsidRPr="00E26BD9">
        <w:rPr>
          <w:rFonts w:ascii="Arial" w:hAnsi="Arial" w:cs="Arial"/>
          <w:b/>
          <w:bCs/>
          <w:sz w:val="20"/>
          <w:szCs w:val="20"/>
        </w:rPr>
        <w:t>App Sub Domain Owner</w:t>
      </w:r>
    </w:p>
    <w:p w14:paraId="42458103" w14:textId="77777777" w:rsidR="00E26BD9" w:rsidRPr="00E26BD9" w:rsidRDefault="00E26BD9" w:rsidP="00E26BD9">
      <w:pPr>
        <w:divId w:val="214900106"/>
        <w:rPr>
          <w:rFonts w:ascii="Arial" w:hAnsi="Arial" w:cs="Arial"/>
          <w:b/>
          <w:bCs/>
          <w:sz w:val="20"/>
          <w:szCs w:val="20"/>
        </w:rPr>
      </w:pPr>
    </w:p>
    <w:p w14:paraId="1B462F3B" w14:textId="77777777" w:rsidR="00E26BD9" w:rsidRPr="00E26BD9" w:rsidRDefault="00E26BD9" w:rsidP="00E26BD9">
      <w:pPr>
        <w:pStyle w:val="ListParagraph"/>
        <w:numPr>
          <w:ilvl w:val="0"/>
          <w:numId w:val="12"/>
        </w:numPr>
        <w:divId w:val="214900106"/>
        <w:rPr>
          <w:rFonts w:ascii="Arial" w:hAnsi="Arial" w:cs="Arial"/>
          <w:sz w:val="20"/>
          <w:szCs w:val="20"/>
        </w:rPr>
      </w:pPr>
      <w:r w:rsidRPr="00E26BD9">
        <w:rPr>
          <w:rFonts w:ascii="Arial" w:hAnsi="Arial" w:cs="Arial"/>
          <w:sz w:val="20"/>
          <w:szCs w:val="20"/>
        </w:rPr>
        <w:t>Add/remove sub domain owner</w:t>
      </w:r>
    </w:p>
    <w:p w14:paraId="02ABC3A7" w14:textId="77777777" w:rsidR="00E26BD9" w:rsidRDefault="00E26BD9" w:rsidP="00E26BD9">
      <w:pPr>
        <w:pStyle w:val="ListParagraph"/>
        <w:divId w:val="214900106"/>
        <w:rPr>
          <w:rFonts w:ascii="Arial" w:hAnsi="Arial" w:cs="Arial"/>
          <w:sz w:val="20"/>
          <w:szCs w:val="20"/>
        </w:rPr>
      </w:pPr>
    </w:p>
    <w:p w14:paraId="6E8EA16E" w14:textId="7F733B02" w:rsidR="00E26BD9" w:rsidRPr="00E26BD9" w:rsidRDefault="00E26BD9" w:rsidP="00E26BD9">
      <w:pPr>
        <w:pStyle w:val="ListParagraph"/>
        <w:numPr>
          <w:ilvl w:val="0"/>
          <w:numId w:val="12"/>
        </w:numPr>
        <w:divId w:val="214900106"/>
        <w:rPr>
          <w:rFonts w:ascii="Arial" w:hAnsi="Arial" w:cs="Arial"/>
          <w:sz w:val="20"/>
          <w:szCs w:val="20"/>
        </w:rPr>
      </w:pPr>
      <w:r w:rsidRPr="00E26BD9">
        <w:rPr>
          <w:rFonts w:ascii="Arial" w:hAnsi="Arial" w:cs="Arial"/>
          <w:sz w:val="20"/>
          <w:szCs w:val="20"/>
        </w:rPr>
        <w:t>Manage subdomain content, update document and product information within the subdomain.</w:t>
      </w:r>
      <w:commentRangeEnd w:id="24"/>
      <w:r>
        <w:commentReference w:id="24"/>
      </w:r>
    </w:p>
    <w:p w14:paraId="70D3DF3C" w14:textId="77777777" w:rsidR="00E26BD9" w:rsidRPr="00E26BD9" w:rsidRDefault="00E26BD9" w:rsidP="00E26BD9">
      <w:pPr>
        <w:divId w:val="214900106"/>
        <w:rPr>
          <w:rFonts w:ascii="Arial" w:hAnsi="Arial" w:cs="Arial"/>
          <w:sz w:val="20"/>
          <w:szCs w:val="20"/>
        </w:rPr>
      </w:pPr>
    </w:p>
    <w:p w14:paraId="0B27FEC1" w14:textId="60F83110" w:rsidR="00E26BD9" w:rsidRDefault="00E26BD9" w:rsidP="00E26BD9">
      <w:pPr>
        <w:divId w:val="214900106"/>
        <w:rPr>
          <w:rFonts w:ascii="Arial" w:hAnsi="Arial" w:cs="Arial"/>
          <w:b/>
          <w:bCs/>
          <w:sz w:val="20"/>
          <w:szCs w:val="20"/>
        </w:rPr>
      </w:pPr>
      <w:r w:rsidRPr="00E26BD9">
        <w:rPr>
          <w:rFonts w:ascii="Arial" w:hAnsi="Arial" w:cs="Arial"/>
          <w:b/>
          <w:bCs/>
          <w:sz w:val="20"/>
          <w:szCs w:val="20"/>
        </w:rPr>
        <w:t>Team Owner</w:t>
      </w:r>
    </w:p>
    <w:p w14:paraId="2C7F2EF8" w14:textId="77777777" w:rsidR="00E26BD9" w:rsidRPr="00E26BD9" w:rsidRDefault="00E26BD9" w:rsidP="00E26BD9">
      <w:pPr>
        <w:divId w:val="214900106"/>
        <w:rPr>
          <w:rFonts w:ascii="Arial" w:hAnsi="Arial" w:cs="Arial"/>
          <w:b/>
          <w:bCs/>
          <w:sz w:val="20"/>
          <w:szCs w:val="20"/>
        </w:rPr>
      </w:pPr>
    </w:p>
    <w:p w14:paraId="1864F2A1" w14:textId="77777777" w:rsidR="00E26BD9" w:rsidRPr="00E26BD9" w:rsidRDefault="00E26BD9" w:rsidP="00E26BD9">
      <w:pPr>
        <w:pStyle w:val="ListParagraph"/>
        <w:numPr>
          <w:ilvl w:val="0"/>
          <w:numId w:val="13"/>
        </w:numPr>
        <w:divId w:val="214900106"/>
        <w:rPr>
          <w:rFonts w:ascii="Arial" w:hAnsi="Arial" w:cs="Arial"/>
          <w:sz w:val="20"/>
          <w:szCs w:val="20"/>
        </w:rPr>
      </w:pPr>
      <w:r w:rsidRPr="00E26BD9">
        <w:rPr>
          <w:rFonts w:ascii="Arial" w:hAnsi="Arial" w:cs="Arial"/>
          <w:sz w:val="20"/>
          <w:szCs w:val="20"/>
        </w:rPr>
        <w:t>Add team member.</w:t>
      </w:r>
    </w:p>
    <w:p w14:paraId="0F7F38EC" w14:textId="77777777" w:rsidR="00E26BD9" w:rsidRDefault="00E26BD9" w:rsidP="00E26BD9">
      <w:pPr>
        <w:pStyle w:val="ListParagraph"/>
        <w:divId w:val="214900106"/>
        <w:rPr>
          <w:rFonts w:ascii="Arial" w:hAnsi="Arial" w:cs="Arial"/>
          <w:sz w:val="20"/>
          <w:szCs w:val="20"/>
        </w:rPr>
      </w:pPr>
    </w:p>
    <w:p w14:paraId="73BCCD06" w14:textId="2639B91C" w:rsidR="00E26BD9" w:rsidRPr="00E26BD9" w:rsidRDefault="00E26BD9" w:rsidP="00E26BD9">
      <w:pPr>
        <w:pStyle w:val="ListParagraph"/>
        <w:numPr>
          <w:ilvl w:val="0"/>
          <w:numId w:val="13"/>
        </w:numPr>
        <w:divId w:val="214900106"/>
        <w:rPr>
          <w:rFonts w:ascii="Arial" w:hAnsi="Arial" w:cs="Arial"/>
          <w:sz w:val="20"/>
          <w:szCs w:val="20"/>
        </w:rPr>
      </w:pPr>
      <w:r w:rsidRPr="00E26BD9">
        <w:rPr>
          <w:rFonts w:ascii="Arial" w:hAnsi="Arial" w:cs="Arial"/>
          <w:sz w:val="20"/>
          <w:szCs w:val="20"/>
        </w:rPr>
        <w:t>Remove team member.</w:t>
      </w:r>
    </w:p>
    <w:p w14:paraId="7E462309" w14:textId="77777777" w:rsidR="00E26BD9" w:rsidRDefault="00E26BD9" w:rsidP="00E26BD9">
      <w:pPr>
        <w:pStyle w:val="ListParagraph"/>
        <w:divId w:val="214900106"/>
        <w:rPr>
          <w:rFonts w:ascii="Arial" w:hAnsi="Arial" w:cs="Arial"/>
          <w:sz w:val="20"/>
          <w:szCs w:val="20"/>
        </w:rPr>
      </w:pPr>
    </w:p>
    <w:p w14:paraId="2D124469" w14:textId="1EB76FBB" w:rsidR="00E26BD9" w:rsidRPr="00E26BD9" w:rsidRDefault="00E26BD9" w:rsidP="00E26BD9">
      <w:pPr>
        <w:pStyle w:val="ListParagraph"/>
        <w:numPr>
          <w:ilvl w:val="0"/>
          <w:numId w:val="13"/>
        </w:numPr>
        <w:divId w:val="214900106"/>
        <w:rPr>
          <w:rFonts w:ascii="Arial" w:hAnsi="Arial" w:cs="Arial"/>
          <w:sz w:val="20"/>
          <w:szCs w:val="20"/>
        </w:rPr>
      </w:pPr>
      <w:r w:rsidRPr="00E26BD9">
        <w:rPr>
          <w:rFonts w:ascii="Arial" w:hAnsi="Arial" w:cs="Arial"/>
          <w:sz w:val="20"/>
          <w:szCs w:val="20"/>
        </w:rPr>
        <w:t>Add team app and individual app.</w:t>
      </w:r>
    </w:p>
    <w:p w14:paraId="30D732E8" w14:textId="77777777" w:rsidR="00E26BD9" w:rsidRPr="00E26BD9" w:rsidRDefault="00E26BD9" w:rsidP="00E26BD9">
      <w:pPr>
        <w:divId w:val="214900106"/>
        <w:rPr>
          <w:rFonts w:ascii="Arial" w:hAnsi="Arial" w:cs="Arial"/>
          <w:sz w:val="20"/>
          <w:szCs w:val="20"/>
        </w:rPr>
      </w:pPr>
    </w:p>
    <w:p w14:paraId="4AC8C20D" w14:textId="77777777" w:rsidR="00E26BD9" w:rsidRPr="00E26BD9" w:rsidRDefault="00E26BD9" w:rsidP="00E26BD9">
      <w:pPr>
        <w:divId w:val="214900106"/>
        <w:rPr>
          <w:rFonts w:ascii="Arial" w:hAnsi="Arial" w:cs="Arial"/>
          <w:b/>
          <w:bCs/>
          <w:sz w:val="20"/>
          <w:szCs w:val="20"/>
        </w:rPr>
      </w:pPr>
      <w:r w:rsidRPr="00E26BD9">
        <w:rPr>
          <w:rFonts w:ascii="Arial" w:hAnsi="Arial" w:cs="Arial"/>
          <w:b/>
          <w:bCs/>
          <w:sz w:val="20"/>
          <w:szCs w:val="20"/>
        </w:rPr>
        <w:t>Team Member</w:t>
      </w:r>
    </w:p>
    <w:p w14:paraId="1865BB4C" w14:textId="77777777" w:rsidR="00E26BD9" w:rsidRDefault="00E26BD9" w:rsidP="00E26BD9">
      <w:pPr>
        <w:divId w:val="214900106"/>
        <w:rPr>
          <w:rFonts w:ascii="Arial" w:hAnsi="Arial" w:cs="Arial"/>
          <w:sz w:val="20"/>
          <w:szCs w:val="20"/>
        </w:rPr>
      </w:pPr>
    </w:p>
    <w:p w14:paraId="12C94969" w14:textId="63BB02C2" w:rsidR="00E26BD9" w:rsidRPr="00E26BD9" w:rsidRDefault="00E26BD9" w:rsidP="00E26BD9">
      <w:pPr>
        <w:pStyle w:val="ListParagraph"/>
        <w:numPr>
          <w:ilvl w:val="0"/>
          <w:numId w:val="14"/>
        </w:numPr>
        <w:divId w:val="214900106"/>
        <w:rPr>
          <w:rFonts w:ascii="Arial" w:hAnsi="Arial" w:cs="Arial"/>
          <w:sz w:val="20"/>
          <w:szCs w:val="20"/>
        </w:rPr>
      </w:pPr>
      <w:r w:rsidRPr="00E26BD9">
        <w:rPr>
          <w:rFonts w:ascii="Arial" w:hAnsi="Arial" w:cs="Arial"/>
          <w:sz w:val="20"/>
          <w:szCs w:val="20"/>
        </w:rPr>
        <w:t>Add team app and individual app</w:t>
      </w:r>
    </w:p>
    <w:p w14:paraId="4F120F12" w14:textId="77777777" w:rsidR="00E26BD9" w:rsidRPr="00E26BD9" w:rsidRDefault="00E26BD9" w:rsidP="00E26BD9">
      <w:pPr>
        <w:divId w:val="214900106"/>
        <w:rPr>
          <w:rFonts w:ascii="Arial" w:hAnsi="Arial" w:cs="Arial"/>
          <w:sz w:val="20"/>
          <w:szCs w:val="20"/>
        </w:rPr>
      </w:pPr>
    </w:p>
    <w:p w14:paraId="02D8FBC9" w14:textId="77777777" w:rsidR="00E26BD9" w:rsidRPr="00E26BD9" w:rsidRDefault="00E26BD9" w:rsidP="00E26BD9">
      <w:pPr>
        <w:divId w:val="214900106"/>
        <w:rPr>
          <w:rFonts w:ascii="Arial" w:hAnsi="Arial" w:cs="Arial"/>
          <w:b/>
          <w:bCs/>
          <w:sz w:val="20"/>
          <w:szCs w:val="20"/>
        </w:rPr>
      </w:pPr>
      <w:r w:rsidRPr="00E26BD9">
        <w:rPr>
          <w:rFonts w:ascii="Arial" w:hAnsi="Arial" w:cs="Arial"/>
          <w:b/>
          <w:bCs/>
          <w:sz w:val="20"/>
          <w:szCs w:val="20"/>
        </w:rPr>
        <w:t>Individual Member</w:t>
      </w:r>
    </w:p>
    <w:p w14:paraId="220E2AC9" w14:textId="77777777" w:rsidR="00E26BD9" w:rsidRDefault="00E26BD9" w:rsidP="00E26BD9">
      <w:pPr>
        <w:divId w:val="214900106"/>
        <w:rPr>
          <w:rFonts w:ascii="Arial" w:hAnsi="Arial" w:cs="Arial"/>
          <w:sz w:val="20"/>
          <w:szCs w:val="20"/>
        </w:rPr>
      </w:pPr>
    </w:p>
    <w:p w14:paraId="1CB4EB62" w14:textId="62779EA6" w:rsidR="00E26BD9" w:rsidRPr="00E26BD9" w:rsidRDefault="00E26BD9" w:rsidP="00E26BD9">
      <w:pPr>
        <w:pStyle w:val="ListParagraph"/>
        <w:numPr>
          <w:ilvl w:val="0"/>
          <w:numId w:val="14"/>
        </w:numPr>
        <w:divId w:val="214900106"/>
        <w:rPr>
          <w:rFonts w:ascii="Arial" w:hAnsi="Arial" w:cs="Arial"/>
          <w:sz w:val="20"/>
          <w:szCs w:val="20"/>
        </w:rPr>
      </w:pPr>
      <w:r w:rsidRPr="00E26BD9">
        <w:rPr>
          <w:rFonts w:ascii="Arial" w:hAnsi="Arial" w:cs="Arial"/>
          <w:sz w:val="20"/>
          <w:szCs w:val="20"/>
        </w:rPr>
        <w:t>On a user’s first shibboleth portal authentication, an</w:t>
      </w:r>
      <w:commentRangeStart w:id="25"/>
      <w:r w:rsidRPr="00E26BD9">
        <w:rPr>
          <w:rFonts w:ascii="Arial" w:hAnsi="Arial" w:cs="Arial"/>
          <w:sz w:val="20"/>
          <w:szCs w:val="20"/>
        </w:rPr>
        <w:t xml:space="preserve"> individual member account</w:t>
      </w:r>
      <w:commentRangeEnd w:id="25"/>
      <w:r>
        <w:commentReference w:id="25"/>
      </w:r>
      <w:r w:rsidRPr="00E26BD9">
        <w:rPr>
          <w:rFonts w:ascii="Arial" w:hAnsi="Arial" w:cs="Arial"/>
          <w:sz w:val="20"/>
          <w:szCs w:val="20"/>
        </w:rPr>
        <w:t xml:space="preserve"> will be created and assigned to the authenticated user.</w:t>
      </w:r>
    </w:p>
    <w:p w14:paraId="45A065D8" w14:textId="1D216075" w:rsidR="00691E34" w:rsidRDefault="00691E34" w:rsidP="007A36BF">
      <w:pPr>
        <w:divId w:val="214900106"/>
        <w:rPr>
          <w:rFonts w:ascii="Arial" w:hAnsi="Arial" w:cs="Arial"/>
          <w:sz w:val="20"/>
          <w:szCs w:val="20"/>
        </w:rPr>
      </w:pPr>
    </w:p>
    <w:p w14:paraId="0D6EA7B5" w14:textId="77777777" w:rsidR="00F13724" w:rsidRPr="00F13724" w:rsidRDefault="00F13724" w:rsidP="00F13724">
      <w:pPr>
        <w:divId w:val="214900106"/>
        <w:rPr>
          <w:rFonts w:ascii="Arial" w:hAnsi="Arial" w:cs="Arial"/>
          <w:sz w:val="20"/>
          <w:szCs w:val="20"/>
        </w:rPr>
      </w:pPr>
      <w:r w:rsidRPr="00F13724">
        <w:rPr>
          <w:rFonts w:ascii="Arial" w:hAnsi="Arial" w:cs="Arial"/>
          <w:sz w:val="20"/>
          <w:szCs w:val="20"/>
        </w:rPr>
        <w:t xml:space="preserve">With the exception of super admin all accounts will be created via shibboleth authentication. </w:t>
      </w:r>
    </w:p>
    <w:p w14:paraId="5CE495A2" w14:textId="77777777" w:rsidR="00F13724" w:rsidRDefault="00F13724" w:rsidP="00F13724">
      <w:pPr>
        <w:divId w:val="214900106"/>
        <w:rPr>
          <w:rFonts w:ascii="Arial" w:hAnsi="Arial" w:cs="Arial"/>
          <w:sz w:val="20"/>
          <w:szCs w:val="20"/>
        </w:rPr>
      </w:pPr>
    </w:p>
    <w:p w14:paraId="692473F6" w14:textId="7E8C068F" w:rsidR="00F13724" w:rsidRPr="00F13724" w:rsidRDefault="00F13724" w:rsidP="00F13724">
      <w:pPr>
        <w:divId w:val="214900106"/>
        <w:rPr>
          <w:rFonts w:ascii="Arial" w:hAnsi="Arial" w:cs="Arial"/>
          <w:sz w:val="20"/>
          <w:szCs w:val="20"/>
        </w:rPr>
      </w:pPr>
      <w:r w:rsidRPr="00F13724">
        <w:rPr>
          <w:rFonts w:ascii="Arial" w:hAnsi="Arial" w:cs="Arial"/>
          <w:sz w:val="20"/>
          <w:szCs w:val="20"/>
        </w:rPr>
        <w:t>Authorization will be managed through developer portal roles. There are no attributes available through shibboleth to manage authorization.</w:t>
      </w:r>
    </w:p>
    <w:p w14:paraId="56C6F602" w14:textId="77777777" w:rsidR="00F13724" w:rsidRDefault="00F13724" w:rsidP="00F13724">
      <w:pPr>
        <w:divId w:val="214900106"/>
        <w:rPr>
          <w:rFonts w:ascii="Arial" w:hAnsi="Arial" w:cs="Arial"/>
          <w:sz w:val="20"/>
          <w:szCs w:val="20"/>
        </w:rPr>
      </w:pPr>
    </w:p>
    <w:p w14:paraId="3681A0D3" w14:textId="484D4117" w:rsidR="00F13724" w:rsidRPr="00F13724" w:rsidRDefault="00F13724" w:rsidP="00F13724">
      <w:pPr>
        <w:divId w:val="214900106"/>
        <w:rPr>
          <w:rFonts w:ascii="Arial" w:hAnsi="Arial" w:cs="Arial"/>
          <w:sz w:val="20"/>
          <w:szCs w:val="20"/>
        </w:rPr>
      </w:pPr>
      <w:r w:rsidRPr="00F13724">
        <w:rPr>
          <w:rFonts w:ascii="Arial" w:hAnsi="Arial" w:cs="Arial"/>
          <w:sz w:val="20"/>
          <w:szCs w:val="20"/>
        </w:rPr>
        <w:t>Shibboleth will always provide authentication. Authorization will be based on roles assigned to portal users within the developer portal.</w:t>
      </w:r>
    </w:p>
    <w:p w14:paraId="71824A6F" w14:textId="77777777" w:rsidR="00F13724" w:rsidRDefault="00F13724" w:rsidP="00F13724">
      <w:pPr>
        <w:divId w:val="214900106"/>
        <w:rPr>
          <w:rFonts w:ascii="Arial" w:hAnsi="Arial" w:cs="Arial"/>
          <w:sz w:val="20"/>
          <w:szCs w:val="20"/>
        </w:rPr>
      </w:pPr>
    </w:p>
    <w:p w14:paraId="26038D2E" w14:textId="29D87EB9" w:rsidR="00F13724" w:rsidRPr="00F13724" w:rsidRDefault="00F13724" w:rsidP="00F13724">
      <w:pPr>
        <w:divId w:val="214900106"/>
        <w:rPr>
          <w:rFonts w:ascii="Arial" w:hAnsi="Arial" w:cs="Arial"/>
          <w:sz w:val="20"/>
          <w:szCs w:val="20"/>
        </w:rPr>
      </w:pPr>
      <w:r w:rsidRPr="00F13724">
        <w:rPr>
          <w:rFonts w:ascii="Arial" w:hAnsi="Arial" w:cs="Arial"/>
          <w:sz w:val="20"/>
          <w:szCs w:val="20"/>
        </w:rPr>
        <w:t xml:space="preserve">Once successfully authenticated via shibboleth, a developer portal account will be created with the following user information: </w:t>
      </w:r>
    </w:p>
    <w:p w14:paraId="42F5F3AB" w14:textId="77777777" w:rsidR="00F13724" w:rsidRDefault="00F13724" w:rsidP="00F13724">
      <w:pPr>
        <w:divId w:val="214900106"/>
        <w:rPr>
          <w:rFonts w:ascii="Arial" w:hAnsi="Arial" w:cs="Arial"/>
          <w:sz w:val="20"/>
          <w:szCs w:val="20"/>
        </w:rPr>
      </w:pPr>
    </w:p>
    <w:p w14:paraId="4CEE0CE9" w14:textId="77777777" w:rsidR="00F13724" w:rsidRDefault="00F13724" w:rsidP="00F13724">
      <w:pPr>
        <w:pStyle w:val="ListParagraph"/>
        <w:numPr>
          <w:ilvl w:val="0"/>
          <w:numId w:val="14"/>
        </w:numPr>
        <w:divId w:val="214900106"/>
        <w:rPr>
          <w:rFonts w:ascii="Arial" w:hAnsi="Arial" w:cs="Arial"/>
          <w:sz w:val="20"/>
          <w:szCs w:val="20"/>
        </w:rPr>
      </w:pPr>
      <w:r w:rsidRPr="00F13724">
        <w:rPr>
          <w:rFonts w:ascii="Arial" w:hAnsi="Arial" w:cs="Arial"/>
          <w:sz w:val="20"/>
          <w:szCs w:val="20"/>
        </w:rPr>
        <w:t>First name</w:t>
      </w:r>
    </w:p>
    <w:p w14:paraId="714BDEF9" w14:textId="3974B26F" w:rsidR="00F13724" w:rsidRPr="00F13724" w:rsidRDefault="00F13724" w:rsidP="00F13724">
      <w:pPr>
        <w:pStyle w:val="ListParagraph"/>
        <w:divId w:val="214900106"/>
        <w:rPr>
          <w:rFonts w:ascii="Arial" w:hAnsi="Arial" w:cs="Arial"/>
          <w:sz w:val="20"/>
          <w:szCs w:val="20"/>
        </w:rPr>
      </w:pPr>
      <w:r w:rsidRPr="00F13724">
        <w:rPr>
          <w:rFonts w:ascii="Arial" w:hAnsi="Arial" w:cs="Arial"/>
          <w:sz w:val="20"/>
          <w:szCs w:val="20"/>
        </w:rPr>
        <w:t xml:space="preserve"> </w:t>
      </w:r>
    </w:p>
    <w:p w14:paraId="06B5D851" w14:textId="5D3BAAB1" w:rsidR="00F13724" w:rsidRPr="00F13724" w:rsidRDefault="00F13724" w:rsidP="00F13724">
      <w:pPr>
        <w:pStyle w:val="ListParagraph"/>
        <w:numPr>
          <w:ilvl w:val="0"/>
          <w:numId w:val="14"/>
        </w:numPr>
        <w:divId w:val="214900106"/>
        <w:rPr>
          <w:rFonts w:ascii="Arial" w:hAnsi="Arial" w:cs="Arial"/>
          <w:sz w:val="20"/>
          <w:szCs w:val="20"/>
        </w:rPr>
      </w:pPr>
      <w:r w:rsidRPr="00F13724">
        <w:rPr>
          <w:rFonts w:ascii="Arial" w:hAnsi="Arial" w:cs="Arial"/>
          <w:sz w:val="20"/>
          <w:szCs w:val="20"/>
        </w:rPr>
        <w:t>Last Name</w:t>
      </w:r>
    </w:p>
    <w:p w14:paraId="2FA220B3" w14:textId="77777777" w:rsidR="00F13724" w:rsidRDefault="00F13724" w:rsidP="00F13724">
      <w:pPr>
        <w:pStyle w:val="ListParagraph"/>
        <w:divId w:val="214900106"/>
        <w:rPr>
          <w:rFonts w:ascii="Arial" w:hAnsi="Arial" w:cs="Arial"/>
          <w:sz w:val="20"/>
          <w:szCs w:val="20"/>
        </w:rPr>
      </w:pPr>
    </w:p>
    <w:p w14:paraId="09385799" w14:textId="63723683" w:rsidR="00F13724" w:rsidRPr="00F13724" w:rsidRDefault="00F13724" w:rsidP="00F13724">
      <w:pPr>
        <w:pStyle w:val="ListParagraph"/>
        <w:numPr>
          <w:ilvl w:val="0"/>
          <w:numId w:val="14"/>
        </w:numPr>
        <w:divId w:val="214900106"/>
        <w:rPr>
          <w:rFonts w:ascii="Arial" w:hAnsi="Arial" w:cs="Arial"/>
          <w:sz w:val="20"/>
          <w:szCs w:val="20"/>
        </w:rPr>
      </w:pPr>
      <w:r w:rsidRPr="00F13724">
        <w:rPr>
          <w:rFonts w:ascii="Arial" w:hAnsi="Arial" w:cs="Arial"/>
          <w:sz w:val="20"/>
          <w:szCs w:val="20"/>
        </w:rPr>
        <w:t>Email Address</w:t>
      </w:r>
    </w:p>
    <w:p w14:paraId="50A0D9A2" w14:textId="77777777" w:rsidR="00F13724" w:rsidRDefault="00F13724" w:rsidP="00F13724">
      <w:pPr>
        <w:pStyle w:val="ListParagraph"/>
        <w:divId w:val="214900106"/>
        <w:rPr>
          <w:rFonts w:ascii="Arial" w:hAnsi="Arial" w:cs="Arial"/>
          <w:sz w:val="20"/>
          <w:szCs w:val="20"/>
        </w:rPr>
      </w:pPr>
    </w:p>
    <w:p w14:paraId="247E263F" w14:textId="79CD3616" w:rsidR="00F13724" w:rsidRPr="00F13724" w:rsidRDefault="00F13724" w:rsidP="00F13724">
      <w:pPr>
        <w:pStyle w:val="ListParagraph"/>
        <w:numPr>
          <w:ilvl w:val="0"/>
          <w:numId w:val="14"/>
        </w:numPr>
        <w:divId w:val="214900106"/>
        <w:rPr>
          <w:rFonts w:ascii="Arial" w:hAnsi="Arial" w:cs="Arial"/>
          <w:sz w:val="20"/>
          <w:szCs w:val="20"/>
        </w:rPr>
      </w:pPr>
      <w:r w:rsidRPr="00F13724">
        <w:rPr>
          <w:rFonts w:ascii="Arial" w:hAnsi="Arial" w:cs="Arial"/>
          <w:sz w:val="20"/>
          <w:szCs w:val="20"/>
        </w:rPr>
        <w:t>Unique ID</w:t>
      </w:r>
    </w:p>
    <w:p w14:paraId="5CEEA546" w14:textId="45CA0E91" w:rsidR="00F13724" w:rsidRDefault="00F13724">
      <w:pPr>
        <w:rPr>
          <w:rFonts w:ascii="Arial" w:hAnsi="Arial" w:cs="Arial"/>
          <w:sz w:val="20"/>
          <w:szCs w:val="20"/>
        </w:rPr>
      </w:pPr>
      <w:r>
        <w:rPr>
          <w:rFonts w:ascii="Arial" w:hAnsi="Arial" w:cs="Arial"/>
          <w:sz w:val="20"/>
          <w:szCs w:val="20"/>
        </w:rPr>
        <w:br w:type="page"/>
      </w:r>
    </w:p>
    <w:p w14:paraId="0BF5ABB4" w14:textId="0A0D2AFF" w:rsidR="00F13724" w:rsidRDefault="00F13724" w:rsidP="00F13724">
      <w:pPr>
        <w:divId w:val="214900106"/>
        <w:rPr>
          <w:rFonts w:ascii="Arial" w:hAnsi="Arial" w:cs="Arial"/>
          <w:sz w:val="32"/>
          <w:szCs w:val="32"/>
        </w:rPr>
      </w:pPr>
      <w:r>
        <w:rPr>
          <w:rFonts w:ascii="Arial" w:hAnsi="Arial" w:cs="Arial"/>
          <w:sz w:val="32"/>
          <w:szCs w:val="32"/>
        </w:rPr>
        <w:t>App Creation Workflow</w:t>
      </w:r>
    </w:p>
    <w:p w14:paraId="6AC8D24F" w14:textId="77777777" w:rsidR="00F13724" w:rsidRPr="00E26BD9" w:rsidRDefault="00F13724" w:rsidP="00F13724">
      <w:pPr>
        <w:divId w:val="214900106"/>
        <w:rPr>
          <w:rFonts w:ascii="Arial" w:hAnsi="Arial" w:cs="Arial"/>
          <w:sz w:val="20"/>
          <w:szCs w:val="20"/>
        </w:rPr>
      </w:pPr>
    </w:p>
    <w:p w14:paraId="6EE522E9" w14:textId="77777777" w:rsidR="00F13724" w:rsidRPr="00F13724" w:rsidRDefault="00F13724" w:rsidP="00F13724">
      <w:pPr>
        <w:divId w:val="214900106"/>
        <w:rPr>
          <w:rFonts w:ascii="Arial" w:hAnsi="Arial" w:cs="Arial"/>
          <w:b/>
          <w:bCs/>
          <w:sz w:val="20"/>
          <w:szCs w:val="20"/>
        </w:rPr>
      </w:pPr>
      <w:r w:rsidRPr="00F13724">
        <w:rPr>
          <w:rFonts w:ascii="Arial" w:hAnsi="Arial" w:cs="Arial"/>
          <w:b/>
          <w:bCs/>
          <w:sz w:val="20"/>
          <w:szCs w:val="20"/>
        </w:rPr>
        <w:t>App Creation Workflow for OTHER_PRODUCT_TYPE Products:</w:t>
      </w:r>
    </w:p>
    <w:p w14:paraId="67794705" w14:textId="77777777" w:rsidR="00F13724" w:rsidRPr="00F13724" w:rsidRDefault="00F13724" w:rsidP="00F13724">
      <w:pPr>
        <w:divId w:val="214900106"/>
        <w:rPr>
          <w:rFonts w:ascii="Arial" w:hAnsi="Arial" w:cs="Arial"/>
          <w:sz w:val="20"/>
          <w:szCs w:val="20"/>
        </w:rPr>
      </w:pPr>
      <w:r w:rsidRPr="00F13724">
        <w:rPr>
          <w:rFonts w:ascii="Arial" w:hAnsi="Arial" w:cs="Arial"/>
          <w:sz w:val="20"/>
          <w:szCs w:val="20"/>
        </w:rPr>
        <w:t xml:space="preserve"> </w:t>
      </w:r>
    </w:p>
    <w:p w14:paraId="32A666C1" w14:textId="642F90C3" w:rsidR="00F13724" w:rsidRPr="00F13724" w:rsidRDefault="00F13724" w:rsidP="00F13724">
      <w:pPr>
        <w:divId w:val="214900106"/>
        <w:rPr>
          <w:rFonts w:ascii="Arial" w:hAnsi="Arial" w:cs="Arial"/>
          <w:sz w:val="20"/>
          <w:szCs w:val="20"/>
        </w:rPr>
      </w:pPr>
      <w:r w:rsidRPr="00F13724">
        <w:rPr>
          <w:rFonts w:ascii="Arial" w:hAnsi="Arial" w:cs="Arial"/>
          <w:sz w:val="20"/>
          <w:szCs w:val="20"/>
        </w:rPr>
        <w:t xml:space="preserve">“My Apps” will be visible to app developers under “Apps” in the developer </w:t>
      </w:r>
      <w:ins w:id="26" w:author="MARY WATKINS" w:date="2019-12-11T00:43:00Z">
        <w:r w:rsidR="3243C562" w:rsidRPr="00F13724">
          <w:rPr>
            <w:rFonts w:ascii="Arial" w:hAnsi="Arial" w:cs="Arial"/>
            <w:sz w:val="20"/>
            <w:szCs w:val="20"/>
          </w:rPr>
          <w:t>p</w:t>
        </w:r>
      </w:ins>
      <w:ins w:id="27" w:author="MARY WATKINS" w:date="2019-12-11T00:42:00Z">
        <w:r w:rsidRPr="00F13724">
          <w:rPr>
            <w:rFonts w:ascii="Arial" w:hAnsi="Arial" w:cs="Arial"/>
            <w:sz w:val="20"/>
            <w:szCs w:val="20"/>
          </w:rPr>
          <w:t>ortal</w:t>
        </w:r>
      </w:ins>
      <w:r w:rsidRPr="00F13724">
        <w:rPr>
          <w:rFonts w:ascii="Arial" w:hAnsi="Arial" w:cs="Arial"/>
          <w:sz w:val="20"/>
          <w:szCs w:val="20"/>
        </w:rPr>
        <w:t xml:space="preserve"> navigation. </w:t>
      </w:r>
    </w:p>
    <w:p w14:paraId="34C0CF15" w14:textId="77777777" w:rsidR="00F13724" w:rsidRPr="00F13724" w:rsidRDefault="00F13724" w:rsidP="00F13724">
      <w:pPr>
        <w:divId w:val="214900106"/>
        <w:rPr>
          <w:rFonts w:ascii="Arial" w:hAnsi="Arial" w:cs="Arial"/>
          <w:sz w:val="20"/>
          <w:szCs w:val="20"/>
        </w:rPr>
      </w:pPr>
      <w:r w:rsidRPr="00F13724">
        <w:rPr>
          <w:rFonts w:ascii="Arial" w:hAnsi="Arial" w:cs="Arial"/>
          <w:sz w:val="20"/>
          <w:szCs w:val="20"/>
        </w:rPr>
        <w:t>Selecting “My Apps” will show a “Create App</w:t>
      </w:r>
      <w:commentRangeStart w:id="28"/>
      <w:r w:rsidRPr="00F13724">
        <w:rPr>
          <w:rFonts w:ascii="Arial" w:hAnsi="Arial" w:cs="Arial"/>
          <w:sz w:val="20"/>
          <w:szCs w:val="20"/>
        </w:rPr>
        <w:t>”</w:t>
      </w:r>
      <w:commentRangeEnd w:id="28"/>
      <w:r>
        <w:commentReference w:id="28"/>
      </w:r>
      <w:r w:rsidRPr="00F13724">
        <w:rPr>
          <w:rFonts w:ascii="Arial" w:hAnsi="Arial" w:cs="Arial"/>
          <w:sz w:val="20"/>
          <w:szCs w:val="20"/>
        </w:rPr>
        <w:t xml:space="preserve"> button and list all existing apps associated with the individual app developer.</w:t>
      </w:r>
    </w:p>
    <w:p w14:paraId="70B1D5EA" w14:textId="77777777" w:rsidR="00F13724" w:rsidRDefault="00F13724" w:rsidP="00F13724">
      <w:pPr>
        <w:divId w:val="214900106"/>
        <w:rPr>
          <w:rFonts w:ascii="Arial" w:hAnsi="Arial" w:cs="Arial"/>
          <w:sz w:val="20"/>
          <w:szCs w:val="20"/>
        </w:rPr>
      </w:pPr>
    </w:p>
    <w:p w14:paraId="739DAE09" w14:textId="716860F9" w:rsidR="00E26BD9" w:rsidRDefault="00F13724" w:rsidP="00F13724">
      <w:pPr>
        <w:divId w:val="214900106"/>
        <w:rPr>
          <w:rFonts w:ascii="Arial" w:hAnsi="Arial" w:cs="Arial"/>
          <w:sz w:val="20"/>
          <w:szCs w:val="20"/>
        </w:rPr>
      </w:pPr>
      <w:r w:rsidRPr="00F13724">
        <w:rPr>
          <w:rFonts w:ascii="Arial" w:hAnsi="Arial" w:cs="Arial"/>
          <w:sz w:val="20"/>
          <w:szCs w:val="20"/>
        </w:rPr>
        <w:t>Clicking “Create App” navigates to an app creation form. The following data entry fields will be displayed in this form:</w:t>
      </w:r>
    </w:p>
    <w:p w14:paraId="4C5D311C" w14:textId="2E31D45E" w:rsidR="00F13724" w:rsidRDefault="00F13724" w:rsidP="00F13724">
      <w:pPr>
        <w:divId w:val="214900106"/>
        <w:rPr>
          <w:rFonts w:ascii="Arial" w:hAnsi="Arial" w:cs="Arial"/>
          <w:sz w:val="20"/>
          <w:szCs w:val="20"/>
        </w:rPr>
      </w:pPr>
    </w:p>
    <w:tbl>
      <w:tblPr>
        <w:tblStyle w:val="TableGrid"/>
        <w:tblW w:w="0" w:type="auto"/>
        <w:tblLook w:val="04A0" w:firstRow="1" w:lastRow="0" w:firstColumn="1" w:lastColumn="0" w:noHBand="0" w:noVBand="1"/>
        <w:tblPrChange w:id="29" w:author="MARY WATKINS" w:date="2019-12-11T00:43:00Z">
          <w:tblPr>
            <w:tblStyle w:val="TableGrid"/>
            <w:tblW w:w="0" w:type="auto"/>
            <w:tblLook w:val="04A0" w:firstRow="1" w:lastRow="0" w:firstColumn="1" w:lastColumn="0" w:noHBand="0" w:noVBand="1"/>
          </w:tblPr>
        </w:tblPrChange>
      </w:tblPr>
      <w:tblGrid>
        <w:gridCol w:w="1808"/>
        <w:gridCol w:w="1644"/>
        <w:gridCol w:w="5898"/>
        <w:tblGridChange w:id="30">
          <w:tblGrid>
            <w:gridCol w:w="360"/>
            <w:gridCol w:w="360"/>
            <w:gridCol w:w="360"/>
            <w:gridCol w:w="728"/>
            <w:gridCol w:w="1644"/>
            <w:gridCol w:w="5898"/>
          </w:tblGrid>
        </w:tblGridChange>
      </w:tblGrid>
      <w:tr w:rsidR="00F13724" w14:paraId="10150298" w14:textId="77777777" w:rsidTr="440ED1DE">
        <w:trPr>
          <w:divId w:val="214900106"/>
          <w:trPrChange w:id="31" w:author="MARY WATKINS" w:date="2019-12-11T00:43:00Z">
            <w:trPr>
              <w:gridAfter w:val="0"/>
              <w:divId w:val="214900106"/>
            </w:trPr>
          </w:trPrChange>
        </w:trPr>
        <w:tc>
          <w:tcPr>
            <w:tcW w:w="3116" w:type="dxa"/>
            <w:shd w:val="clear" w:color="auto" w:fill="D0CECE"/>
            <w:tcMar>
              <w:top w:w="58" w:type="dxa"/>
              <w:left w:w="115" w:type="dxa"/>
              <w:bottom w:w="58" w:type="dxa"/>
              <w:right w:w="115" w:type="dxa"/>
            </w:tcMar>
            <w:tcPrChange w:id="32" w:author="MARY WATKINS" w:date="2019-12-11T00:43:00Z">
              <w:tcPr>
                <w:tcW w:w="3116" w:type="dxa"/>
                <w:shd w:val="clear" w:color="auto" w:fill="D0CECE" w:themeFill="background2" w:themeFillShade="E6"/>
                <w:tcMar>
                  <w:top w:w="58" w:type="dxa"/>
                  <w:left w:w="115" w:type="dxa"/>
                  <w:bottom w:w="58" w:type="dxa"/>
                  <w:right w:w="115" w:type="dxa"/>
                </w:tcMar>
              </w:tcPr>
            </w:tcPrChange>
          </w:tcPr>
          <w:p w14:paraId="3A195307" w14:textId="1FB0DDD1" w:rsidR="00F13724" w:rsidRDefault="00F13724" w:rsidP="00F13724">
            <w:pPr>
              <w:rPr>
                <w:rFonts w:ascii="Arial" w:hAnsi="Arial" w:cs="Arial"/>
                <w:sz w:val="20"/>
                <w:szCs w:val="20"/>
              </w:rPr>
            </w:pPr>
            <w:r w:rsidRPr="00E26BD9">
              <w:rPr>
                <w:rFonts w:ascii="Arial" w:hAnsi="Arial" w:cs="Arial"/>
                <w:sz w:val="16"/>
                <w:szCs w:val="16"/>
              </w:rPr>
              <w:t>Field Name</w:t>
            </w:r>
          </w:p>
        </w:tc>
        <w:tc>
          <w:tcPr>
            <w:tcW w:w="3117" w:type="dxa"/>
            <w:shd w:val="clear" w:color="auto" w:fill="D0CECE"/>
            <w:tcMar>
              <w:top w:w="58" w:type="dxa"/>
              <w:left w:w="115" w:type="dxa"/>
              <w:bottom w:w="58" w:type="dxa"/>
              <w:right w:w="115" w:type="dxa"/>
            </w:tcMar>
            <w:tcPrChange w:id="33" w:author="MARY WATKINS" w:date="2019-12-11T00:43:00Z">
              <w:tcPr>
                <w:tcW w:w="3117" w:type="dxa"/>
                <w:shd w:val="clear" w:color="auto" w:fill="D0CECE" w:themeFill="background2" w:themeFillShade="E6"/>
                <w:tcMar>
                  <w:top w:w="58" w:type="dxa"/>
                  <w:left w:w="115" w:type="dxa"/>
                  <w:bottom w:w="58" w:type="dxa"/>
                  <w:right w:w="115" w:type="dxa"/>
                </w:tcMar>
              </w:tcPr>
            </w:tcPrChange>
          </w:tcPr>
          <w:p w14:paraId="789306C9" w14:textId="5F3A6A6C" w:rsidR="00F13724" w:rsidRDefault="00F13724" w:rsidP="00F13724">
            <w:pPr>
              <w:rPr>
                <w:rFonts w:ascii="Arial" w:hAnsi="Arial" w:cs="Arial"/>
                <w:sz w:val="20"/>
                <w:szCs w:val="20"/>
              </w:rPr>
            </w:pPr>
            <w:r w:rsidRPr="00E26BD9">
              <w:rPr>
                <w:rFonts w:ascii="Arial" w:hAnsi="Arial" w:cs="Arial"/>
                <w:sz w:val="16"/>
                <w:szCs w:val="16"/>
              </w:rPr>
              <w:t>Required</w:t>
            </w:r>
          </w:p>
        </w:tc>
        <w:tc>
          <w:tcPr>
            <w:tcW w:w="3117" w:type="dxa"/>
            <w:shd w:val="clear" w:color="auto" w:fill="D0CECE"/>
            <w:tcMar>
              <w:top w:w="58" w:type="dxa"/>
              <w:left w:w="115" w:type="dxa"/>
              <w:bottom w:w="58" w:type="dxa"/>
              <w:right w:w="115" w:type="dxa"/>
            </w:tcMar>
            <w:tcPrChange w:id="34" w:author="MARY WATKINS" w:date="2019-12-11T00:43:00Z">
              <w:tcPr>
                <w:tcW w:w="3117" w:type="dxa"/>
                <w:shd w:val="clear" w:color="auto" w:fill="D0CECE" w:themeFill="background2" w:themeFillShade="E6"/>
                <w:tcMar>
                  <w:top w:w="58" w:type="dxa"/>
                  <w:left w:w="115" w:type="dxa"/>
                  <w:bottom w:w="58" w:type="dxa"/>
                  <w:right w:w="115" w:type="dxa"/>
                </w:tcMar>
              </w:tcPr>
            </w:tcPrChange>
          </w:tcPr>
          <w:p w14:paraId="3B7845A8" w14:textId="5F11A6B8" w:rsidR="00F13724" w:rsidRDefault="00F13724" w:rsidP="00F13724">
            <w:pPr>
              <w:rPr>
                <w:rFonts w:ascii="Arial" w:hAnsi="Arial" w:cs="Arial"/>
                <w:sz w:val="20"/>
                <w:szCs w:val="20"/>
              </w:rPr>
            </w:pPr>
            <w:r w:rsidRPr="00E26BD9">
              <w:rPr>
                <w:rFonts w:ascii="Arial" w:hAnsi="Arial" w:cs="Arial"/>
                <w:sz w:val="16"/>
                <w:szCs w:val="16"/>
              </w:rPr>
              <w:t>Description</w:t>
            </w:r>
          </w:p>
        </w:tc>
      </w:tr>
      <w:tr w:rsidR="00F13724" w14:paraId="371897F6" w14:textId="77777777" w:rsidTr="440ED1DE">
        <w:trPr>
          <w:divId w:val="214900106"/>
        </w:trPr>
        <w:tc>
          <w:tcPr>
            <w:tcW w:w="3116" w:type="dxa"/>
            <w:tcMar>
              <w:top w:w="58" w:type="dxa"/>
              <w:left w:w="115" w:type="dxa"/>
              <w:bottom w:w="58" w:type="dxa"/>
              <w:right w:w="115" w:type="dxa"/>
            </w:tcMar>
          </w:tcPr>
          <w:p w14:paraId="11113C6A" w14:textId="3F77A2BA" w:rsidR="00F13724" w:rsidRPr="00F13724" w:rsidRDefault="00F13724" w:rsidP="00F13724">
            <w:pPr>
              <w:rPr>
                <w:rFonts w:ascii="Arial" w:hAnsi="Arial" w:cs="Arial"/>
                <w:sz w:val="16"/>
                <w:szCs w:val="16"/>
              </w:rPr>
            </w:pPr>
            <w:r w:rsidRPr="00F13724">
              <w:rPr>
                <w:rFonts w:ascii="Arial" w:hAnsi="Arial" w:cs="Arial"/>
                <w:sz w:val="16"/>
                <w:szCs w:val="16"/>
              </w:rPr>
              <w:t>App Name</w:t>
            </w:r>
          </w:p>
        </w:tc>
        <w:tc>
          <w:tcPr>
            <w:tcW w:w="3117" w:type="dxa"/>
            <w:tcMar>
              <w:top w:w="58" w:type="dxa"/>
              <w:left w:w="115" w:type="dxa"/>
              <w:bottom w:w="58" w:type="dxa"/>
              <w:right w:w="115" w:type="dxa"/>
            </w:tcMar>
          </w:tcPr>
          <w:p w14:paraId="5D477504" w14:textId="11379E87" w:rsidR="00F13724" w:rsidRPr="00F13724" w:rsidRDefault="00F13724" w:rsidP="00F13724">
            <w:pPr>
              <w:rPr>
                <w:rFonts w:ascii="Arial" w:hAnsi="Arial" w:cs="Arial"/>
                <w:sz w:val="16"/>
                <w:szCs w:val="16"/>
              </w:rPr>
            </w:pPr>
            <w:r>
              <w:rPr>
                <w:rFonts w:ascii="Arial" w:hAnsi="Arial" w:cs="Arial"/>
                <w:sz w:val="16"/>
                <w:szCs w:val="16"/>
              </w:rPr>
              <w:t>Yes</w:t>
            </w:r>
          </w:p>
        </w:tc>
        <w:tc>
          <w:tcPr>
            <w:tcW w:w="3117" w:type="dxa"/>
            <w:tcMar>
              <w:top w:w="58" w:type="dxa"/>
              <w:left w:w="115" w:type="dxa"/>
              <w:bottom w:w="58" w:type="dxa"/>
              <w:right w:w="115" w:type="dxa"/>
            </w:tcMar>
          </w:tcPr>
          <w:p w14:paraId="38E85CB4" w14:textId="1BECB29A" w:rsidR="00F13724" w:rsidRDefault="00F13724" w:rsidP="00F13724">
            <w:pPr>
              <w:rPr>
                <w:rFonts w:ascii="Arial" w:hAnsi="Arial" w:cs="Arial"/>
                <w:sz w:val="16"/>
                <w:szCs w:val="16"/>
              </w:rPr>
            </w:pPr>
            <w:r w:rsidRPr="00F13724">
              <w:rPr>
                <w:rFonts w:ascii="Arial" w:hAnsi="Arial" w:cs="Arial"/>
                <w:sz w:val="16"/>
                <w:szCs w:val="16"/>
              </w:rPr>
              <w:t xml:space="preserve">Apps created on </w:t>
            </w:r>
            <w:commentRangeStart w:id="35"/>
            <w:r w:rsidRPr="00F13724">
              <w:rPr>
                <w:rFonts w:ascii="Arial" w:hAnsi="Arial" w:cs="Arial"/>
                <w:sz w:val="16"/>
                <w:szCs w:val="16"/>
              </w:rPr>
              <w:t>Apigee Edge</w:t>
            </w:r>
            <w:commentRangeEnd w:id="35"/>
            <w:r>
              <w:commentReference w:id="35"/>
            </w:r>
            <w:r w:rsidRPr="00F13724">
              <w:rPr>
                <w:rFonts w:ascii="Arial" w:hAnsi="Arial" w:cs="Arial"/>
                <w:sz w:val="16"/>
                <w:szCs w:val="16"/>
              </w:rPr>
              <w:t xml:space="preserve"> will adopt the following naming convention:</w:t>
            </w:r>
          </w:p>
          <w:p w14:paraId="628C6D39" w14:textId="77777777" w:rsidR="00F13724" w:rsidRPr="00F13724" w:rsidRDefault="00F13724" w:rsidP="00F13724">
            <w:pPr>
              <w:rPr>
                <w:rFonts w:ascii="Arial" w:hAnsi="Arial" w:cs="Arial"/>
                <w:sz w:val="16"/>
                <w:szCs w:val="16"/>
              </w:rPr>
            </w:pPr>
          </w:p>
          <w:p w14:paraId="453937A9" w14:textId="77777777" w:rsidR="00F13724" w:rsidRPr="00F13724" w:rsidRDefault="00F13724" w:rsidP="00F13724">
            <w:pPr>
              <w:rPr>
                <w:rFonts w:ascii="Arial" w:hAnsi="Arial" w:cs="Arial"/>
                <w:sz w:val="16"/>
                <w:szCs w:val="16"/>
              </w:rPr>
            </w:pPr>
            <w:commentRangeStart w:id="36"/>
            <w:r w:rsidRPr="00F13724">
              <w:rPr>
                <w:rFonts w:ascii="Arial" w:hAnsi="Arial" w:cs="Arial"/>
                <w:sz w:val="16"/>
                <w:szCs w:val="16"/>
              </w:rPr>
              <w:t>Individual Member:</w:t>
            </w:r>
          </w:p>
          <w:p w14:paraId="3F19392B" w14:textId="77777777" w:rsidR="00F13724" w:rsidRPr="00F13724" w:rsidRDefault="00F13724" w:rsidP="00F13724">
            <w:pPr>
              <w:rPr>
                <w:rFonts w:ascii="Arial" w:hAnsi="Arial" w:cs="Arial"/>
                <w:sz w:val="16"/>
                <w:szCs w:val="16"/>
              </w:rPr>
            </w:pPr>
            <w:r w:rsidRPr="00F13724">
              <w:rPr>
                <w:rFonts w:ascii="Arial" w:hAnsi="Arial" w:cs="Arial"/>
                <w:sz w:val="16"/>
                <w:szCs w:val="16"/>
              </w:rPr>
              <w:t>[UNIQUENAME_PRODUCT_TYPE_ENVIRONMENT]</w:t>
            </w:r>
          </w:p>
          <w:p w14:paraId="02032CCC" w14:textId="77777777" w:rsidR="00F13724" w:rsidRDefault="00F13724" w:rsidP="00F13724">
            <w:pPr>
              <w:rPr>
                <w:rFonts w:ascii="Arial" w:hAnsi="Arial" w:cs="Arial"/>
                <w:sz w:val="16"/>
                <w:szCs w:val="16"/>
              </w:rPr>
            </w:pPr>
          </w:p>
          <w:p w14:paraId="45B2FA3E" w14:textId="40471526" w:rsidR="00F13724" w:rsidRPr="00F13724" w:rsidRDefault="00F13724" w:rsidP="00F13724">
            <w:pPr>
              <w:rPr>
                <w:rFonts w:ascii="Arial" w:hAnsi="Arial" w:cs="Arial"/>
                <w:sz w:val="16"/>
                <w:szCs w:val="16"/>
              </w:rPr>
            </w:pPr>
            <w:r w:rsidRPr="00F13724">
              <w:rPr>
                <w:rFonts w:ascii="Arial" w:hAnsi="Arial" w:cs="Arial"/>
                <w:sz w:val="16"/>
                <w:szCs w:val="16"/>
              </w:rPr>
              <w:t>Team Member:</w:t>
            </w:r>
          </w:p>
          <w:p w14:paraId="1960F15F" w14:textId="7E36EB45" w:rsidR="00F13724" w:rsidRPr="00F13724" w:rsidRDefault="00F13724" w:rsidP="00F13724">
            <w:pPr>
              <w:rPr>
                <w:rFonts w:ascii="Arial" w:hAnsi="Arial" w:cs="Arial"/>
                <w:sz w:val="16"/>
                <w:szCs w:val="16"/>
              </w:rPr>
            </w:pPr>
            <w:r w:rsidRPr="00F13724">
              <w:rPr>
                <w:rFonts w:ascii="Arial" w:hAnsi="Arial" w:cs="Arial"/>
                <w:sz w:val="16"/>
                <w:szCs w:val="16"/>
              </w:rPr>
              <w:t>[TEAMNAME_UNIQUENAME_PRODUCT_TYPE_ENVIRONMENT</w:t>
            </w:r>
            <w:commentRangeEnd w:id="36"/>
            <w:r>
              <w:commentReference w:id="36"/>
            </w:r>
            <w:r w:rsidRPr="00F13724">
              <w:rPr>
                <w:rFonts w:ascii="Arial" w:hAnsi="Arial" w:cs="Arial"/>
                <w:sz w:val="16"/>
                <w:szCs w:val="16"/>
              </w:rPr>
              <w:t>]</w:t>
            </w:r>
          </w:p>
        </w:tc>
      </w:tr>
      <w:tr w:rsidR="00F13724" w14:paraId="1DEB0117" w14:textId="77777777" w:rsidTr="440ED1DE">
        <w:trPr>
          <w:divId w:val="214900106"/>
        </w:trPr>
        <w:tc>
          <w:tcPr>
            <w:tcW w:w="3116" w:type="dxa"/>
            <w:tcMar>
              <w:top w:w="58" w:type="dxa"/>
              <w:left w:w="115" w:type="dxa"/>
              <w:bottom w:w="58" w:type="dxa"/>
              <w:right w:w="115" w:type="dxa"/>
            </w:tcMar>
          </w:tcPr>
          <w:p w14:paraId="458A9906" w14:textId="3C66BB91" w:rsidR="00F13724" w:rsidRPr="00F13724" w:rsidRDefault="00F13724" w:rsidP="00F13724">
            <w:pPr>
              <w:rPr>
                <w:rFonts w:ascii="Arial" w:hAnsi="Arial" w:cs="Arial"/>
                <w:sz w:val="16"/>
                <w:szCs w:val="16"/>
              </w:rPr>
            </w:pPr>
            <w:r>
              <w:rPr>
                <w:rFonts w:ascii="Arial" w:hAnsi="Arial" w:cs="Arial"/>
                <w:sz w:val="16"/>
                <w:szCs w:val="16"/>
              </w:rPr>
              <w:t>Product Type</w:t>
            </w:r>
          </w:p>
        </w:tc>
        <w:tc>
          <w:tcPr>
            <w:tcW w:w="3117" w:type="dxa"/>
            <w:tcMar>
              <w:top w:w="58" w:type="dxa"/>
              <w:left w:w="115" w:type="dxa"/>
              <w:bottom w:w="58" w:type="dxa"/>
              <w:right w:w="115" w:type="dxa"/>
            </w:tcMar>
          </w:tcPr>
          <w:p w14:paraId="711D6128" w14:textId="4D6D9D18" w:rsidR="00F13724" w:rsidRPr="00F13724" w:rsidRDefault="00F13724" w:rsidP="00F13724">
            <w:pPr>
              <w:rPr>
                <w:rFonts w:ascii="Arial" w:hAnsi="Arial" w:cs="Arial"/>
                <w:sz w:val="16"/>
                <w:szCs w:val="16"/>
              </w:rPr>
            </w:pPr>
            <w:r>
              <w:rPr>
                <w:rFonts w:ascii="Arial" w:hAnsi="Arial" w:cs="Arial"/>
                <w:sz w:val="16"/>
                <w:szCs w:val="16"/>
              </w:rPr>
              <w:t>Yes</w:t>
            </w:r>
          </w:p>
        </w:tc>
        <w:tc>
          <w:tcPr>
            <w:tcW w:w="3117" w:type="dxa"/>
            <w:tcMar>
              <w:top w:w="58" w:type="dxa"/>
              <w:left w:w="115" w:type="dxa"/>
              <w:bottom w:w="58" w:type="dxa"/>
              <w:right w:w="115" w:type="dxa"/>
            </w:tcMar>
          </w:tcPr>
          <w:p w14:paraId="7DF4A621" w14:textId="77777777" w:rsidR="00F13724" w:rsidRPr="00F13724" w:rsidRDefault="00F13724" w:rsidP="00F13724">
            <w:pPr>
              <w:rPr>
                <w:rFonts w:ascii="Arial" w:hAnsi="Arial" w:cs="Arial"/>
                <w:sz w:val="16"/>
                <w:szCs w:val="16"/>
              </w:rPr>
            </w:pPr>
            <w:commentRangeStart w:id="37"/>
            <w:commentRangeStart w:id="38"/>
            <w:r w:rsidRPr="00F13724">
              <w:rPr>
                <w:rFonts w:ascii="Arial" w:hAnsi="Arial" w:cs="Arial"/>
                <w:sz w:val="16"/>
                <w:szCs w:val="16"/>
              </w:rPr>
              <w:t>“Product Type” is a radio button with two distinct options:</w:t>
            </w:r>
          </w:p>
          <w:p w14:paraId="53F67420" w14:textId="77777777" w:rsidR="00F13724" w:rsidRDefault="00F13724" w:rsidP="00F13724">
            <w:pPr>
              <w:rPr>
                <w:rFonts w:ascii="Arial" w:hAnsi="Arial" w:cs="Arial"/>
                <w:sz w:val="16"/>
                <w:szCs w:val="16"/>
              </w:rPr>
            </w:pPr>
          </w:p>
          <w:p w14:paraId="2D96340E" w14:textId="28A16D9A" w:rsidR="00F13724" w:rsidRPr="00F13724" w:rsidRDefault="00F13724" w:rsidP="00F13724">
            <w:pPr>
              <w:rPr>
                <w:rFonts w:ascii="Arial" w:hAnsi="Arial" w:cs="Arial"/>
                <w:sz w:val="16"/>
                <w:szCs w:val="16"/>
              </w:rPr>
            </w:pPr>
            <w:r w:rsidRPr="00F13724">
              <w:rPr>
                <w:rFonts w:ascii="Arial" w:hAnsi="Arial" w:cs="Arial"/>
                <w:sz w:val="16"/>
                <w:szCs w:val="16"/>
              </w:rPr>
              <w:t>1. Student Services Product Type</w:t>
            </w:r>
          </w:p>
          <w:p w14:paraId="7E60C6E9" w14:textId="77777777" w:rsidR="00F13724" w:rsidRDefault="00F13724" w:rsidP="00F13724">
            <w:pPr>
              <w:rPr>
                <w:rFonts w:ascii="Arial" w:hAnsi="Arial" w:cs="Arial"/>
                <w:sz w:val="16"/>
                <w:szCs w:val="16"/>
              </w:rPr>
            </w:pPr>
          </w:p>
          <w:p w14:paraId="7657BE7F" w14:textId="30D1DEE5" w:rsidR="00F13724" w:rsidRPr="00F13724" w:rsidRDefault="00F13724" w:rsidP="00F13724">
            <w:pPr>
              <w:rPr>
                <w:rFonts w:ascii="Arial" w:hAnsi="Arial" w:cs="Arial"/>
                <w:sz w:val="16"/>
                <w:szCs w:val="16"/>
              </w:rPr>
            </w:pPr>
            <w:r w:rsidRPr="00F13724">
              <w:rPr>
                <w:rFonts w:ascii="Arial" w:hAnsi="Arial" w:cs="Arial"/>
                <w:sz w:val="16"/>
                <w:szCs w:val="16"/>
              </w:rPr>
              <w:t>2. Other Product Type</w:t>
            </w:r>
          </w:p>
          <w:p w14:paraId="0001BCFF" w14:textId="77777777" w:rsidR="00F13724" w:rsidRDefault="00F13724" w:rsidP="00F13724">
            <w:pPr>
              <w:rPr>
                <w:rFonts w:ascii="Arial" w:hAnsi="Arial" w:cs="Arial"/>
                <w:sz w:val="16"/>
                <w:szCs w:val="16"/>
              </w:rPr>
            </w:pPr>
          </w:p>
          <w:p w14:paraId="0F251D8A" w14:textId="1ACC4635" w:rsidR="00F13724" w:rsidRPr="00F13724" w:rsidRDefault="00F13724" w:rsidP="00F13724">
            <w:pPr>
              <w:rPr>
                <w:rFonts w:ascii="Arial" w:hAnsi="Arial" w:cs="Arial"/>
                <w:sz w:val="16"/>
                <w:szCs w:val="16"/>
              </w:rPr>
            </w:pPr>
            <w:r w:rsidRPr="00F13724">
              <w:rPr>
                <w:rFonts w:ascii="Arial" w:hAnsi="Arial" w:cs="Arial"/>
                <w:sz w:val="16"/>
                <w:szCs w:val="16"/>
              </w:rPr>
              <w:t>“Other Product Type” must be chosen to create an “OTHER_PRODUCT_TYPE” app</w:t>
            </w:r>
            <w:commentRangeEnd w:id="37"/>
            <w:r>
              <w:commentReference w:id="37"/>
            </w:r>
            <w:commentRangeEnd w:id="38"/>
            <w:r>
              <w:commentReference w:id="38"/>
            </w:r>
          </w:p>
        </w:tc>
      </w:tr>
      <w:tr w:rsidR="00F13724" w14:paraId="177EFEC2" w14:textId="77777777" w:rsidTr="440ED1DE">
        <w:trPr>
          <w:divId w:val="214900106"/>
        </w:trPr>
        <w:tc>
          <w:tcPr>
            <w:tcW w:w="3116" w:type="dxa"/>
            <w:tcMar>
              <w:top w:w="58" w:type="dxa"/>
              <w:left w:w="115" w:type="dxa"/>
              <w:bottom w:w="58" w:type="dxa"/>
              <w:right w:w="115" w:type="dxa"/>
            </w:tcMar>
          </w:tcPr>
          <w:p w14:paraId="5B958D8B" w14:textId="288CEA05" w:rsidR="00F13724" w:rsidRPr="00F13724" w:rsidRDefault="00F13724" w:rsidP="00F13724">
            <w:pPr>
              <w:rPr>
                <w:rFonts w:ascii="Arial" w:hAnsi="Arial" w:cs="Arial"/>
                <w:sz w:val="16"/>
                <w:szCs w:val="16"/>
              </w:rPr>
            </w:pPr>
            <w:r>
              <w:rPr>
                <w:rFonts w:ascii="Arial" w:hAnsi="Arial" w:cs="Arial"/>
                <w:sz w:val="16"/>
                <w:szCs w:val="16"/>
              </w:rPr>
              <w:t>Environment</w:t>
            </w:r>
          </w:p>
        </w:tc>
        <w:tc>
          <w:tcPr>
            <w:tcW w:w="3117" w:type="dxa"/>
            <w:tcMar>
              <w:top w:w="58" w:type="dxa"/>
              <w:left w:w="115" w:type="dxa"/>
              <w:bottom w:w="58" w:type="dxa"/>
              <w:right w:w="115" w:type="dxa"/>
            </w:tcMar>
          </w:tcPr>
          <w:p w14:paraId="1364048F" w14:textId="350F1C2F" w:rsidR="00F13724" w:rsidRPr="00F13724" w:rsidRDefault="00F13724" w:rsidP="00F13724">
            <w:pPr>
              <w:rPr>
                <w:rFonts w:ascii="Arial" w:hAnsi="Arial" w:cs="Arial"/>
                <w:sz w:val="16"/>
                <w:szCs w:val="16"/>
              </w:rPr>
            </w:pPr>
            <w:r>
              <w:rPr>
                <w:rFonts w:ascii="Arial" w:hAnsi="Arial" w:cs="Arial"/>
                <w:sz w:val="16"/>
                <w:szCs w:val="16"/>
              </w:rPr>
              <w:t>Yes</w:t>
            </w:r>
          </w:p>
        </w:tc>
        <w:tc>
          <w:tcPr>
            <w:tcW w:w="3117" w:type="dxa"/>
            <w:tcMar>
              <w:top w:w="58" w:type="dxa"/>
              <w:left w:w="115" w:type="dxa"/>
              <w:bottom w:w="58" w:type="dxa"/>
              <w:right w:w="115" w:type="dxa"/>
            </w:tcMar>
          </w:tcPr>
          <w:p w14:paraId="138D4202" w14:textId="77777777" w:rsidR="00F13724" w:rsidRDefault="00F13724" w:rsidP="00F13724">
            <w:pPr>
              <w:rPr>
                <w:rFonts w:ascii="Arial" w:hAnsi="Arial" w:cs="Arial"/>
                <w:sz w:val="16"/>
                <w:szCs w:val="16"/>
              </w:rPr>
            </w:pPr>
            <w:r>
              <w:rPr>
                <w:rFonts w:ascii="Arial" w:hAnsi="Arial" w:cs="Arial"/>
                <w:sz w:val="16"/>
                <w:szCs w:val="16"/>
              </w:rPr>
              <w:t>“Environment” is a drop down select with two distinct options:</w:t>
            </w:r>
          </w:p>
          <w:p w14:paraId="410590D1" w14:textId="77777777" w:rsidR="00F13724" w:rsidRDefault="00F13724" w:rsidP="00F13724">
            <w:pPr>
              <w:rPr>
                <w:rFonts w:ascii="Arial" w:hAnsi="Arial" w:cs="Arial"/>
                <w:sz w:val="16"/>
                <w:szCs w:val="16"/>
              </w:rPr>
            </w:pPr>
          </w:p>
          <w:p w14:paraId="28426DFB" w14:textId="77777777" w:rsidR="00F13724" w:rsidRDefault="00F13724" w:rsidP="00F13724">
            <w:pPr>
              <w:rPr>
                <w:rFonts w:ascii="Arial" w:hAnsi="Arial" w:cs="Arial"/>
                <w:sz w:val="16"/>
                <w:szCs w:val="16"/>
              </w:rPr>
            </w:pPr>
            <w:r>
              <w:rPr>
                <w:rFonts w:ascii="Arial" w:hAnsi="Arial" w:cs="Arial"/>
                <w:sz w:val="16"/>
                <w:szCs w:val="16"/>
              </w:rPr>
              <w:t>1. QA</w:t>
            </w:r>
          </w:p>
          <w:p w14:paraId="6E4F85AB" w14:textId="77777777" w:rsidR="00F13724" w:rsidRDefault="00F13724" w:rsidP="00F13724">
            <w:pPr>
              <w:rPr>
                <w:rFonts w:ascii="Arial" w:hAnsi="Arial" w:cs="Arial"/>
                <w:sz w:val="16"/>
                <w:szCs w:val="16"/>
              </w:rPr>
            </w:pPr>
          </w:p>
          <w:p w14:paraId="7F0FAD79" w14:textId="1203EF1D" w:rsidR="00F13724" w:rsidRPr="00F13724" w:rsidRDefault="00F13724" w:rsidP="00F13724">
            <w:pPr>
              <w:rPr>
                <w:rFonts w:ascii="Arial" w:hAnsi="Arial" w:cs="Arial"/>
                <w:sz w:val="16"/>
                <w:szCs w:val="16"/>
              </w:rPr>
            </w:pPr>
            <w:r>
              <w:rPr>
                <w:rFonts w:ascii="Arial" w:hAnsi="Arial" w:cs="Arial"/>
                <w:sz w:val="16"/>
                <w:szCs w:val="16"/>
              </w:rPr>
              <w:t>2. PROD</w:t>
            </w:r>
          </w:p>
        </w:tc>
      </w:tr>
      <w:tr w:rsidR="00F13724" w14:paraId="79274BD3" w14:textId="77777777" w:rsidTr="440ED1DE">
        <w:trPr>
          <w:divId w:val="214900106"/>
        </w:trPr>
        <w:tc>
          <w:tcPr>
            <w:tcW w:w="3116" w:type="dxa"/>
            <w:tcMar>
              <w:top w:w="58" w:type="dxa"/>
              <w:left w:w="115" w:type="dxa"/>
              <w:bottom w:w="58" w:type="dxa"/>
              <w:right w:w="115" w:type="dxa"/>
            </w:tcMar>
          </w:tcPr>
          <w:p w14:paraId="7E001F6E" w14:textId="39BCFF5E" w:rsidR="00F13724" w:rsidRPr="00F13724" w:rsidRDefault="00F13724" w:rsidP="00F13724">
            <w:pPr>
              <w:rPr>
                <w:rFonts w:ascii="Arial" w:hAnsi="Arial" w:cs="Arial"/>
                <w:sz w:val="16"/>
                <w:szCs w:val="16"/>
              </w:rPr>
            </w:pPr>
            <w:r>
              <w:rPr>
                <w:rFonts w:ascii="Arial" w:hAnsi="Arial" w:cs="Arial"/>
                <w:sz w:val="16"/>
                <w:szCs w:val="16"/>
              </w:rPr>
              <w:t>Description</w:t>
            </w:r>
          </w:p>
        </w:tc>
        <w:tc>
          <w:tcPr>
            <w:tcW w:w="3117" w:type="dxa"/>
            <w:tcMar>
              <w:top w:w="58" w:type="dxa"/>
              <w:left w:w="115" w:type="dxa"/>
              <w:bottom w:w="58" w:type="dxa"/>
              <w:right w:w="115" w:type="dxa"/>
            </w:tcMar>
          </w:tcPr>
          <w:p w14:paraId="65C2BFB0" w14:textId="128440EE" w:rsidR="00F13724" w:rsidRPr="00F13724" w:rsidRDefault="00F13724" w:rsidP="00F13724">
            <w:pPr>
              <w:rPr>
                <w:rFonts w:ascii="Arial" w:hAnsi="Arial" w:cs="Arial"/>
                <w:sz w:val="16"/>
                <w:szCs w:val="16"/>
              </w:rPr>
            </w:pPr>
            <w:r>
              <w:rPr>
                <w:rFonts w:ascii="Arial" w:hAnsi="Arial" w:cs="Arial"/>
                <w:sz w:val="16"/>
                <w:szCs w:val="16"/>
              </w:rPr>
              <w:t>No</w:t>
            </w:r>
          </w:p>
        </w:tc>
        <w:tc>
          <w:tcPr>
            <w:tcW w:w="3117" w:type="dxa"/>
            <w:tcMar>
              <w:top w:w="58" w:type="dxa"/>
              <w:left w:w="115" w:type="dxa"/>
              <w:bottom w:w="58" w:type="dxa"/>
              <w:right w:w="115" w:type="dxa"/>
            </w:tcMar>
          </w:tcPr>
          <w:p w14:paraId="7B409F2C" w14:textId="550ACFA1" w:rsidR="00F13724" w:rsidRPr="00F13724" w:rsidRDefault="00F13724" w:rsidP="00F13724">
            <w:pPr>
              <w:rPr>
                <w:rFonts w:ascii="Arial" w:hAnsi="Arial" w:cs="Arial"/>
                <w:sz w:val="16"/>
                <w:szCs w:val="16"/>
              </w:rPr>
            </w:pPr>
            <w:r>
              <w:rPr>
                <w:rFonts w:ascii="Arial" w:hAnsi="Arial" w:cs="Arial"/>
                <w:sz w:val="16"/>
                <w:szCs w:val="16"/>
              </w:rPr>
              <w:t xml:space="preserve">“Description” is a textarea limited to 256 characters  </w:t>
            </w:r>
          </w:p>
        </w:tc>
      </w:tr>
      <w:tr w:rsidR="00F13724" w14:paraId="734A5D86" w14:textId="77777777" w:rsidTr="440ED1DE">
        <w:trPr>
          <w:divId w:val="214900106"/>
        </w:trPr>
        <w:tc>
          <w:tcPr>
            <w:tcW w:w="3116" w:type="dxa"/>
            <w:tcMar>
              <w:top w:w="58" w:type="dxa"/>
              <w:left w:w="115" w:type="dxa"/>
              <w:bottom w:w="58" w:type="dxa"/>
              <w:right w:w="115" w:type="dxa"/>
            </w:tcMar>
          </w:tcPr>
          <w:p w14:paraId="74596AC8" w14:textId="4D4F8357" w:rsidR="00F13724" w:rsidRDefault="00F13724" w:rsidP="00F13724">
            <w:pPr>
              <w:rPr>
                <w:rFonts w:ascii="Arial" w:hAnsi="Arial" w:cs="Arial"/>
                <w:sz w:val="16"/>
                <w:szCs w:val="16"/>
              </w:rPr>
            </w:pPr>
            <w:r>
              <w:rPr>
                <w:rFonts w:ascii="Arial" w:hAnsi="Arial" w:cs="Arial"/>
                <w:sz w:val="16"/>
                <w:szCs w:val="16"/>
              </w:rPr>
              <w:t>Select Product</w:t>
            </w:r>
          </w:p>
        </w:tc>
        <w:tc>
          <w:tcPr>
            <w:tcW w:w="3117" w:type="dxa"/>
            <w:tcMar>
              <w:top w:w="58" w:type="dxa"/>
              <w:left w:w="115" w:type="dxa"/>
              <w:bottom w:w="58" w:type="dxa"/>
              <w:right w:w="115" w:type="dxa"/>
            </w:tcMar>
          </w:tcPr>
          <w:p w14:paraId="256260C9" w14:textId="384C2D18" w:rsidR="00F13724" w:rsidRDefault="00F13724" w:rsidP="00F13724">
            <w:pPr>
              <w:rPr>
                <w:rFonts w:ascii="Arial" w:hAnsi="Arial" w:cs="Arial"/>
                <w:sz w:val="16"/>
                <w:szCs w:val="16"/>
              </w:rPr>
            </w:pPr>
            <w:r>
              <w:rPr>
                <w:rFonts w:ascii="Arial" w:hAnsi="Arial" w:cs="Arial"/>
                <w:sz w:val="16"/>
                <w:szCs w:val="16"/>
              </w:rPr>
              <w:t>Yes</w:t>
            </w:r>
          </w:p>
        </w:tc>
        <w:tc>
          <w:tcPr>
            <w:tcW w:w="3117" w:type="dxa"/>
            <w:tcMar>
              <w:top w:w="58" w:type="dxa"/>
              <w:left w:w="115" w:type="dxa"/>
              <w:bottom w:w="58" w:type="dxa"/>
              <w:right w:w="115" w:type="dxa"/>
            </w:tcMar>
          </w:tcPr>
          <w:p w14:paraId="4A27C8AC" w14:textId="05C4A5E3" w:rsidR="00F13724" w:rsidRDefault="00F13724" w:rsidP="00F13724">
            <w:pPr>
              <w:rPr>
                <w:rFonts w:ascii="Arial" w:hAnsi="Arial" w:cs="Arial"/>
                <w:sz w:val="16"/>
                <w:szCs w:val="16"/>
              </w:rPr>
            </w:pPr>
            <w:r w:rsidRPr="00F13724">
              <w:rPr>
                <w:rFonts w:ascii="Arial" w:hAnsi="Arial" w:cs="Arial"/>
                <w:sz w:val="16"/>
                <w:szCs w:val="16"/>
              </w:rPr>
              <w:t>The “Select Product” button, when clicked, will launch a modal (i.e., lightbox) window listing all available products based on previous inputs provided through the “Product Type” and “Environment” fields</w:t>
            </w:r>
            <w:r>
              <w:rPr>
                <w:rFonts w:ascii="Arial" w:hAnsi="Arial" w:cs="Arial"/>
                <w:sz w:val="16"/>
                <w:szCs w:val="16"/>
              </w:rPr>
              <w:t xml:space="preserve"> - </w:t>
            </w:r>
            <w:r w:rsidRPr="00F13724">
              <w:rPr>
                <w:rFonts w:ascii="Arial" w:hAnsi="Arial" w:cs="Arial"/>
                <w:sz w:val="16"/>
                <w:szCs w:val="16"/>
              </w:rPr>
              <w:t>Single or multiple products may be chosen</w:t>
            </w:r>
            <w:r>
              <w:rPr>
                <w:rFonts w:ascii="Arial" w:hAnsi="Arial" w:cs="Arial"/>
                <w:sz w:val="16"/>
                <w:szCs w:val="16"/>
              </w:rPr>
              <w:t xml:space="preserve"> - </w:t>
            </w:r>
            <w:r w:rsidRPr="00F13724">
              <w:rPr>
                <w:rFonts w:ascii="Arial" w:hAnsi="Arial" w:cs="Arial"/>
                <w:sz w:val="16"/>
                <w:szCs w:val="16"/>
              </w:rPr>
              <w:t>A given product may not be chosen more than once for a single app</w:t>
            </w:r>
          </w:p>
        </w:tc>
      </w:tr>
    </w:tbl>
    <w:p w14:paraId="48ACE1C8" w14:textId="5AC59E15" w:rsidR="00F13724" w:rsidRDefault="00F13724" w:rsidP="00F13724">
      <w:pPr>
        <w:divId w:val="214900106"/>
        <w:rPr>
          <w:rFonts w:ascii="Arial" w:hAnsi="Arial" w:cs="Arial"/>
          <w:sz w:val="20"/>
          <w:szCs w:val="20"/>
        </w:rPr>
      </w:pPr>
    </w:p>
    <w:p w14:paraId="4FF856C3" w14:textId="77777777" w:rsidR="00B24B19" w:rsidRPr="00B24B19" w:rsidRDefault="00B24B19" w:rsidP="00B24B19">
      <w:pPr>
        <w:divId w:val="214900106"/>
        <w:rPr>
          <w:rFonts w:ascii="Arial" w:hAnsi="Arial" w:cs="Arial"/>
          <w:b/>
          <w:bCs/>
          <w:sz w:val="20"/>
          <w:szCs w:val="20"/>
        </w:rPr>
      </w:pPr>
      <w:r w:rsidRPr="00B24B19">
        <w:rPr>
          <w:rFonts w:ascii="Arial" w:hAnsi="Arial" w:cs="Arial"/>
          <w:b/>
          <w:bCs/>
          <w:sz w:val="20"/>
          <w:szCs w:val="20"/>
        </w:rPr>
        <w:t>App Creation Workflow for STUDENT_PRODUCT_TYPE Products:</w:t>
      </w:r>
    </w:p>
    <w:p w14:paraId="05254C7D" w14:textId="77777777" w:rsidR="00B24B19" w:rsidRPr="00B24B19" w:rsidRDefault="00B24B19" w:rsidP="00B24B19">
      <w:pPr>
        <w:divId w:val="214900106"/>
        <w:rPr>
          <w:rFonts w:ascii="Arial" w:hAnsi="Arial" w:cs="Arial"/>
          <w:sz w:val="20"/>
          <w:szCs w:val="20"/>
        </w:rPr>
      </w:pPr>
      <w:r w:rsidRPr="00B24B19">
        <w:rPr>
          <w:rFonts w:ascii="Arial" w:hAnsi="Arial" w:cs="Arial"/>
          <w:sz w:val="20"/>
          <w:szCs w:val="20"/>
        </w:rPr>
        <w:t xml:space="preserve"> </w:t>
      </w:r>
    </w:p>
    <w:p w14:paraId="02F3FC21" w14:textId="77777777" w:rsidR="00B24B19" w:rsidRPr="00B24B19" w:rsidRDefault="00B24B19" w:rsidP="00B24B19">
      <w:pPr>
        <w:divId w:val="214900106"/>
        <w:rPr>
          <w:rFonts w:ascii="Arial" w:hAnsi="Arial" w:cs="Arial"/>
          <w:sz w:val="20"/>
          <w:szCs w:val="20"/>
        </w:rPr>
      </w:pPr>
      <w:r w:rsidRPr="00B24B19">
        <w:rPr>
          <w:rFonts w:ascii="Arial" w:hAnsi="Arial" w:cs="Arial"/>
          <w:sz w:val="20"/>
          <w:szCs w:val="20"/>
        </w:rPr>
        <w:t xml:space="preserve">App developers will able to see the “My Apps” under “Apps” in the Developer Portal navigation. </w:t>
      </w:r>
    </w:p>
    <w:p w14:paraId="397F43A1" w14:textId="77777777" w:rsidR="00B24B19" w:rsidRDefault="00B24B19" w:rsidP="00B24B19">
      <w:pPr>
        <w:divId w:val="214900106"/>
        <w:rPr>
          <w:rFonts w:ascii="Arial" w:hAnsi="Arial" w:cs="Arial"/>
          <w:sz w:val="20"/>
          <w:szCs w:val="20"/>
        </w:rPr>
      </w:pPr>
    </w:p>
    <w:p w14:paraId="651C319D" w14:textId="20D22918" w:rsidR="00B24B19" w:rsidRPr="00B24B19" w:rsidRDefault="00B24B19" w:rsidP="00B24B19">
      <w:pPr>
        <w:divId w:val="214900106"/>
        <w:rPr>
          <w:rFonts w:ascii="Arial" w:hAnsi="Arial" w:cs="Arial"/>
          <w:sz w:val="20"/>
          <w:szCs w:val="20"/>
        </w:rPr>
      </w:pPr>
      <w:r w:rsidRPr="00B24B19">
        <w:rPr>
          <w:rFonts w:ascii="Arial" w:hAnsi="Arial" w:cs="Arial"/>
          <w:sz w:val="20"/>
          <w:szCs w:val="20"/>
        </w:rPr>
        <w:t>Selecting “My Apps” will show a “Create App” button and list all existing apps associated with the individual app developer.</w:t>
      </w:r>
    </w:p>
    <w:p w14:paraId="07FBD83D" w14:textId="77777777" w:rsidR="00B24B19" w:rsidRDefault="00B24B19" w:rsidP="00B24B19">
      <w:pPr>
        <w:divId w:val="214900106"/>
        <w:rPr>
          <w:rFonts w:ascii="Arial" w:hAnsi="Arial" w:cs="Arial"/>
          <w:sz w:val="20"/>
          <w:szCs w:val="20"/>
        </w:rPr>
      </w:pPr>
    </w:p>
    <w:p w14:paraId="6A4E7EB7" w14:textId="63A35375" w:rsidR="00B24B19" w:rsidRDefault="00B24B19" w:rsidP="00B24B19">
      <w:pPr>
        <w:divId w:val="214900106"/>
        <w:rPr>
          <w:rFonts w:ascii="Arial" w:hAnsi="Arial" w:cs="Arial"/>
          <w:sz w:val="20"/>
          <w:szCs w:val="20"/>
        </w:rPr>
      </w:pPr>
      <w:r w:rsidRPr="00B24B19">
        <w:rPr>
          <w:rFonts w:ascii="Arial" w:hAnsi="Arial" w:cs="Arial"/>
          <w:sz w:val="20"/>
          <w:szCs w:val="20"/>
        </w:rPr>
        <w:t>Clicking “Create App” navigates to an app creation form. The following data entry fields will be displayed in this form:</w:t>
      </w:r>
    </w:p>
    <w:p w14:paraId="0BC58B4B" w14:textId="347D8347" w:rsidR="00B24B19" w:rsidRDefault="00B24B19">
      <w:pPr>
        <w:rPr>
          <w:rFonts w:ascii="Arial" w:hAnsi="Arial" w:cs="Arial"/>
          <w:sz w:val="20"/>
          <w:szCs w:val="20"/>
        </w:rPr>
      </w:pPr>
      <w:r>
        <w:rPr>
          <w:rFonts w:ascii="Arial" w:hAnsi="Arial" w:cs="Arial"/>
          <w:sz w:val="20"/>
          <w:szCs w:val="20"/>
        </w:rPr>
        <w:br w:type="page"/>
      </w:r>
    </w:p>
    <w:tbl>
      <w:tblPr>
        <w:tblStyle w:val="TableGrid"/>
        <w:tblW w:w="0" w:type="auto"/>
        <w:tblLook w:val="04A0" w:firstRow="1" w:lastRow="0" w:firstColumn="1" w:lastColumn="0" w:noHBand="0" w:noVBand="1"/>
        <w:tblPrChange w:id="39" w:author="SAHELI DATTA" w:date="2019-12-11T17:06:00Z">
          <w:tblPr>
            <w:tblStyle w:val="TableGrid"/>
            <w:tblW w:w="0" w:type="auto"/>
            <w:tblLook w:val="04A0" w:firstRow="1" w:lastRow="0" w:firstColumn="1" w:lastColumn="0" w:noHBand="0" w:noVBand="1"/>
          </w:tblPr>
        </w:tblPrChange>
      </w:tblPr>
      <w:tblGrid>
        <w:gridCol w:w="2203"/>
        <w:gridCol w:w="2089"/>
        <w:gridCol w:w="5058"/>
        <w:tblGridChange w:id="40">
          <w:tblGrid>
            <w:gridCol w:w="360"/>
            <w:gridCol w:w="360"/>
            <w:gridCol w:w="360"/>
            <w:gridCol w:w="1123"/>
            <w:gridCol w:w="2089"/>
            <w:gridCol w:w="5058"/>
          </w:tblGrid>
        </w:tblGridChange>
      </w:tblGrid>
      <w:tr w:rsidR="00B24B19" w14:paraId="2B9FF9DD" w14:textId="77777777" w:rsidTr="2DEA3C55">
        <w:trPr>
          <w:divId w:val="214900106"/>
          <w:trPrChange w:id="41" w:author="SAHELI DATTA" w:date="2019-12-11T17:06:00Z">
            <w:trPr>
              <w:gridAfter w:val="0"/>
              <w:divId w:val="214900106"/>
            </w:trPr>
          </w:trPrChange>
        </w:trPr>
        <w:tc>
          <w:tcPr>
            <w:tcW w:w="2203" w:type="dxa"/>
            <w:shd w:val="clear" w:color="auto" w:fill="D0CECE"/>
            <w:tcMar>
              <w:top w:w="58" w:type="dxa"/>
              <w:left w:w="115" w:type="dxa"/>
              <w:bottom w:w="58" w:type="dxa"/>
              <w:right w:w="115" w:type="dxa"/>
            </w:tcMar>
            <w:tcPrChange w:id="42" w:author="SAHELI DATTA" w:date="2019-12-11T17:06:00Z">
              <w:tcPr>
                <w:tcW w:w="2203" w:type="dxa"/>
                <w:shd w:val="clear" w:color="auto" w:fill="D0CECE" w:themeFill="background2" w:themeFillShade="E6"/>
                <w:tcMar>
                  <w:top w:w="58" w:type="dxa"/>
                  <w:left w:w="115" w:type="dxa"/>
                  <w:bottom w:w="58" w:type="dxa"/>
                  <w:right w:w="115" w:type="dxa"/>
                </w:tcMar>
              </w:tcPr>
            </w:tcPrChange>
          </w:tcPr>
          <w:p w14:paraId="0CBA8972" w14:textId="7D3F6595" w:rsidR="00B24B19" w:rsidRPr="00B24B19" w:rsidRDefault="00B24B19" w:rsidP="00B24B19">
            <w:pPr>
              <w:rPr>
                <w:rFonts w:ascii="Arial" w:hAnsi="Arial" w:cs="Arial"/>
                <w:sz w:val="16"/>
                <w:szCs w:val="16"/>
              </w:rPr>
            </w:pPr>
            <w:r>
              <w:rPr>
                <w:rFonts w:ascii="Arial" w:hAnsi="Arial" w:cs="Arial"/>
                <w:sz w:val="16"/>
                <w:szCs w:val="16"/>
              </w:rPr>
              <w:t>Field Name</w:t>
            </w:r>
          </w:p>
        </w:tc>
        <w:tc>
          <w:tcPr>
            <w:tcW w:w="2089" w:type="dxa"/>
            <w:shd w:val="clear" w:color="auto" w:fill="D0CECE"/>
            <w:tcMar>
              <w:top w:w="58" w:type="dxa"/>
              <w:left w:w="115" w:type="dxa"/>
              <w:bottom w:w="58" w:type="dxa"/>
              <w:right w:w="115" w:type="dxa"/>
            </w:tcMar>
            <w:tcPrChange w:id="43" w:author="SAHELI DATTA" w:date="2019-12-11T17:06:00Z">
              <w:tcPr>
                <w:tcW w:w="2089" w:type="dxa"/>
                <w:shd w:val="clear" w:color="auto" w:fill="D0CECE" w:themeFill="background2" w:themeFillShade="E6"/>
                <w:tcMar>
                  <w:top w:w="58" w:type="dxa"/>
                  <w:left w:w="115" w:type="dxa"/>
                  <w:bottom w:w="58" w:type="dxa"/>
                  <w:right w:w="115" w:type="dxa"/>
                </w:tcMar>
              </w:tcPr>
            </w:tcPrChange>
          </w:tcPr>
          <w:p w14:paraId="6B379DC6" w14:textId="4D70B4B7" w:rsidR="00B24B19" w:rsidRPr="00B24B19" w:rsidRDefault="00B24B19" w:rsidP="00B24B19">
            <w:pPr>
              <w:rPr>
                <w:rFonts w:ascii="Arial" w:hAnsi="Arial" w:cs="Arial"/>
                <w:sz w:val="16"/>
                <w:szCs w:val="16"/>
              </w:rPr>
            </w:pPr>
            <w:r>
              <w:rPr>
                <w:rFonts w:ascii="Arial" w:hAnsi="Arial" w:cs="Arial"/>
                <w:sz w:val="16"/>
                <w:szCs w:val="16"/>
              </w:rPr>
              <w:t>Required</w:t>
            </w:r>
          </w:p>
        </w:tc>
        <w:tc>
          <w:tcPr>
            <w:tcW w:w="5058" w:type="dxa"/>
            <w:shd w:val="clear" w:color="auto" w:fill="D0CECE"/>
            <w:tcMar>
              <w:top w:w="58" w:type="dxa"/>
              <w:left w:w="115" w:type="dxa"/>
              <w:bottom w:w="58" w:type="dxa"/>
              <w:right w:w="115" w:type="dxa"/>
            </w:tcMar>
            <w:tcPrChange w:id="44" w:author="SAHELI DATTA" w:date="2019-12-11T17:06:00Z">
              <w:tcPr>
                <w:tcW w:w="5058" w:type="dxa"/>
                <w:shd w:val="clear" w:color="auto" w:fill="D0CECE" w:themeFill="background2" w:themeFillShade="E6"/>
                <w:tcMar>
                  <w:top w:w="58" w:type="dxa"/>
                  <w:left w:w="115" w:type="dxa"/>
                  <w:bottom w:w="58" w:type="dxa"/>
                  <w:right w:w="115" w:type="dxa"/>
                </w:tcMar>
              </w:tcPr>
            </w:tcPrChange>
          </w:tcPr>
          <w:p w14:paraId="4FAC9A15" w14:textId="3338CD41" w:rsidR="00B24B19" w:rsidRPr="00B24B19" w:rsidRDefault="00B24B19" w:rsidP="00B24B19">
            <w:pPr>
              <w:rPr>
                <w:rFonts w:ascii="Arial" w:hAnsi="Arial" w:cs="Arial"/>
                <w:sz w:val="16"/>
                <w:szCs w:val="16"/>
              </w:rPr>
            </w:pPr>
            <w:r>
              <w:rPr>
                <w:rFonts w:ascii="Arial" w:hAnsi="Arial" w:cs="Arial"/>
                <w:sz w:val="16"/>
                <w:szCs w:val="16"/>
              </w:rPr>
              <w:t>Description</w:t>
            </w:r>
          </w:p>
        </w:tc>
      </w:tr>
      <w:tr w:rsidR="00B24B19" w14:paraId="296DF2FF" w14:textId="77777777" w:rsidTr="2DEA3C55">
        <w:trPr>
          <w:divId w:val="214900106"/>
        </w:trPr>
        <w:tc>
          <w:tcPr>
            <w:tcW w:w="2203" w:type="dxa"/>
            <w:tcMar>
              <w:top w:w="58" w:type="dxa"/>
              <w:left w:w="115" w:type="dxa"/>
              <w:bottom w:w="58" w:type="dxa"/>
              <w:right w:w="115" w:type="dxa"/>
            </w:tcMar>
          </w:tcPr>
          <w:p w14:paraId="33414BC8" w14:textId="04B4AD1B" w:rsidR="00B24B19" w:rsidRPr="00B24B19" w:rsidRDefault="00B24B19" w:rsidP="00B24B19">
            <w:pPr>
              <w:rPr>
                <w:rFonts w:ascii="Arial" w:hAnsi="Arial" w:cs="Arial"/>
                <w:sz w:val="16"/>
                <w:szCs w:val="16"/>
              </w:rPr>
            </w:pPr>
            <w:r>
              <w:rPr>
                <w:rFonts w:ascii="Arial" w:hAnsi="Arial" w:cs="Arial"/>
                <w:sz w:val="16"/>
                <w:szCs w:val="16"/>
              </w:rPr>
              <w:t>App Name</w:t>
            </w:r>
          </w:p>
        </w:tc>
        <w:tc>
          <w:tcPr>
            <w:tcW w:w="2089" w:type="dxa"/>
            <w:tcMar>
              <w:top w:w="58" w:type="dxa"/>
              <w:left w:w="115" w:type="dxa"/>
              <w:bottom w:w="58" w:type="dxa"/>
              <w:right w:w="115" w:type="dxa"/>
            </w:tcMar>
          </w:tcPr>
          <w:p w14:paraId="6B050FD8" w14:textId="7F49588B" w:rsidR="00B24B19" w:rsidRPr="00B24B19" w:rsidRDefault="00B24B19" w:rsidP="00B24B19">
            <w:pPr>
              <w:rPr>
                <w:rFonts w:ascii="Arial" w:hAnsi="Arial" w:cs="Arial"/>
                <w:sz w:val="16"/>
                <w:szCs w:val="16"/>
              </w:rPr>
            </w:pPr>
            <w:r>
              <w:rPr>
                <w:rFonts w:ascii="Arial" w:hAnsi="Arial" w:cs="Arial"/>
                <w:sz w:val="16"/>
                <w:szCs w:val="16"/>
              </w:rPr>
              <w:t>Yes</w:t>
            </w:r>
          </w:p>
        </w:tc>
        <w:tc>
          <w:tcPr>
            <w:tcW w:w="5058" w:type="dxa"/>
            <w:tcMar>
              <w:top w:w="58" w:type="dxa"/>
              <w:left w:w="115" w:type="dxa"/>
              <w:bottom w:w="58" w:type="dxa"/>
              <w:right w:w="115" w:type="dxa"/>
            </w:tcMar>
          </w:tcPr>
          <w:p w14:paraId="4A4BB79B" w14:textId="77777777" w:rsidR="00B24B19" w:rsidRDefault="00B24B19" w:rsidP="00B24B19">
            <w:pPr>
              <w:rPr>
                <w:rFonts w:ascii="Arial" w:hAnsi="Arial" w:cs="Arial"/>
                <w:sz w:val="16"/>
                <w:szCs w:val="16"/>
              </w:rPr>
            </w:pPr>
            <w:r w:rsidRPr="00F13724">
              <w:rPr>
                <w:rFonts w:ascii="Arial" w:hAnsi="Arial" w:cs="Arial"/>
                <w:sz w:val="16"/>
                <w:szCs w:val="16"/>
              </w:rPr>
              <w:t>Apps created on Apigee Edge will adopt the following naming convention:</w:t>
            </w:r>
          </w:p>
          <w:p w14:paraId="55CF9AF3" w14:textId="77777777" w:rsidR="00B24B19" w:rsidRPr="00F13724" w:rsidRDefault="00B24B19" w:rsidP="00B24B19">
            <w:pPr>
              <w:rPr>
                <w:rFonts w:ascii="Arial" w:hAnsi="Arial" w:cs="Arial"/>
                <w:sz w:val="16"/>
                <w:szCs w:val="16"/>
              </w:rPr>
            </w:pPr>
          </w:p>
          <w:p w14:paraId="18783226" w14:textId="77777777" w:rsidR="00B24B19" w:rsidRPr="00F13724" w:rsidRDefault="00B24B19" w:rsidP="00B24B19">
            <w:pPr>
              <w:rPr>
                <w:rFonts w:ascii="Arial" w:hAnsi="Arial" w:cs="Arial"/>
                <w:sz w:val="16"/>
                <w:szCs w:val="16"/>
              </w:rPr>
            </w:pPr>
            <w:r w:rsidRPr="00F13724">
              <w:rPr>
                <w:rFonts w:ascii="Arial" w:hAnsi="Arial" w:cs="Arial"/>
                <w:sz w:val="16"/>
                <w:szCs w:val="16"/>
              </w:rPr>
              <w:t>Individual Member:</w:t>
            </w:r>
          </w:p>
          <w:p w14:paraId="5628956C" w14:textId="77777777" w:rsidR="00B24B19" w:rsidRPr="00F13724" w:rsidRDefault="00B24B19" w:rsidP="00B24B19">
            <w:pPr>
              <w:rPr>
                <w:rFonts w:ascii="Arial" w:hAnsi="Arial" w:cs="Arial"/>
                <w:sz w:val="16"/>
                <w:szCs w:val="16"/>
              </w:rPr>
            </w:pPr>
            <w:r w:rsidRPr="00F13724">
              <w:rPr>
                <w:rFonts w:ascii="Arial" w:hAnsi="Arial" w:cs="Arial"/>
                <w:sz w:val="16"/>
                <w:szCs w:val="16"/>
              </w:rPr>
              <w:t>[UNIQUENAME_PRODUCT_TYPE_ENVIRONMENT]</w:t>
            </w:r>
          </w:p>
          <w:p w14:paraId="6DF94439" w14:textId="77777777" w:rsidR="00B24B19" w:rsidRDefault="00B24B19" w:rsidP="00B24B19">
            <w:pPr>
              <w:rPr>
                <w:rFonts w:ascii="Arial" w:hAnsi="Arial" w:cs="Arial"/>
                <w:sz w:val="16"/>
                <w:szCs w:val="16"/>
              </w:rPr>
            </w:pPr>
          </w:p>
          <w:p w14:paraId="0EBB1F71" w14:textId="77777777" w:rsidR="00B24B19" w:rsidRPr="00F13724" w:rsidRDefault="00B24B19" w:rsidP="00B24B19">
            <w:pPr>
              <w:rPr>
                <w:rFonts w:ascii="Arial" w:hAnsi="Arial" w:cs="Arial"/>
                <w:sz w:val="16"/>
                <w:szCs w:val="16"/>
              </w:rPr>
            </w:pPr>
            <w:r w:rsidRPr="00F13724">
              <w:rPr>
                <w:rFonts w:ascii="Arial" w:hAnsi="Arial" w:cs="Arial"/>
                <w:sz w:val="16"/>
                <w:szCs w:val="16"/>
              </w:rPr>
              <w:t>Team Member:</w:t>
            </w:r>
          </w:p>
          <w:p w14:paraId="3C3DC9A7" w14:textId="3BB1F8B5" w:rsidR="00B24B19" w:rsidRPr="00B24B19" w:rsidRDefault="00B24B19" w:rsidP="00B24B19">
            <w:pPr>
              <w:rPr>
                <w:rFonts w:ascii="Arial" w:hAnsi="Arial" w:cs="Arial"/>
                <w:sz w:val="16"/>
                <w:szCs w:val="16"/>
              </w:rPr>
            </w:pPr>
            <w:r w:rsidRPr="00F13724">
              <w:rPr>
                <w:rFonts w:ascii="Arial" w:hAnsi="Arial" w:cs="Arial"/>
                <w:sz w:val="16"/>
                <w:szCs w:val="16"/>
              </w:rPr>
              <w:t>[TEAMNAME_UNIQUENAME_PRODUCT_TYPE_ENVIRONMENT]</w:t>
            </w:r>
          </w:p>
        </w:tc>
      </w:tr>
      <w:tr w:rsidR="00B24B19" w14:paraId="74BE4A1E" w14:textId="77777777" w:rsidTr="2DEA3C55">
        <w:trPr>
          <w:divId w:val="214900106"/>
        </w:trPr>
        <w:tc>
          <w:tcPr>
            <w:tcW w:w="2203" w:type="dxa"/>
            <w:tcMar>
              <w:top w:w="58" w:type="dxa"/>
              <w:left w:w="115" w:type="dxa"/>
              <w:bottom w:w="58" w:type="dxa"/>
              <w:right w:w="115" w:type="dxa"/>
            </w:tcMar>
          </w:tcPr>
          <w:p w14:paraId="7A0FE69E" w14:textId="009C8DB3" w:rsidR="00B24B19" w:rsidRPr="00B24B19" w:rsidRDefault="00B24B19" w:rsidP="00B24B19">
            <w:pPr>
              <w:rPr>
                <w:rFonts w:ascii="Arial" w:hAnsi="Arial" w:cs="Arial"/>
                <w:sz w:val="16"/>
                <w:szCs w:val="16"/>
              </w:rPr>
            </w:pPr>
            <w:r>
              <w:rPr>
                <w:rFonts w:ascii="Arial" w:hAnsi="Arial" w:cs="Arial"/>
                <w:sz w:val="16"/>
                <w:szCs w:val="16"/>
              </w:rPr>
              <w:t>Product Type</w:t>
            </w:r>
          </w:p>
        </w:tc>
        <w:tc>
          <w:tcPr>
            <w:tcW w:w="2089" w:type="dxa"/>
            <w:tcMar>
              <w:top w:w="58" w:type="dxa"/>
              <w:left w:w="115" w:type="dxa"/>
              <w:bottom w:w="58" w:type="dxa"/>
              <w:right w:w="115" w:type="dxa"/>
            </w:tcMar>
          </w:tcPr>
          <w:p w14:paraId="4F0F2E43" w14:textId="294C3204" w:rsidR="00B24B19" w:rsidRPr="00B24B19" w:rsidRDefault="00B24B19" w:rsidP="00B24B19">
            <w:pPr>
              <w:rPr>
                <w:rFonts w:ascii="Arial" w:hAnsi="Arial" w:cs="Arial"/>
                <w:sz w:val="16"/>
                <w:szCs w:val="16"/>
              </w:rPr>
            </w:pPr>
            <w:r>
              <w:rPr>
                <w:rFonts w:ascii="Arial" w:hAnsi="Arial" w:cs="Arial"/>
                <w:sz w:val="16"/>
                <w:szCs w:val="16"/>
              </w:rPr>
              <w:t>Yes</w:t>
            </w:r>
          </w:p>
        </w:tc>
        <w:tc>
          <w:tcPr>
            <w:tcW w:w="5058" w:type="dxa"/>
            <w:tcMar>
              <w:top w:w="58" w:type="dxa"/>
              <w:left w:w="115" w:type="dxa"/>
              <w:bottom w:w="58" w:type="dxa"/>
              <w:right w:w="115" w:type="dxa"/>
            </w:tcMar>
          </w:tcPr>
          <w:p w14:paraId="341952E1" w14:textId="77777777" w:rsidR="00B24B19" w:rsidRPr="00F13724" w:rsidRDefault="00B24B19" w:rsidP="00B24B19">
            <w:pPr>
              <w:rPr>
                <w:rFonts w:ascii="Arial" w:hAnsi="Arial" w:cs="Arial"/>
                <w:sz w:val="16"/>
                <w:szCs w:val="16"/>
              </w:rPr>
            </w:pPr>
            <w:r w:rsidRPr="00F13724">
              <w:rPr>
                <w:rFonts w:ascii="Arial" w:hAnsi="Arial" w:cs="Arial"/>
                <w:sz w:val="16"/>
                <w:szCs w:val="16"/>
              </w:rPr>
              <w:t>“Product Type” is a radio button with two distinct options:</w:t>
            </w:r>
          </w:p>
          <w:p w14:paraId="4A8D6325" w14:textId="77777777" w:rsidR="00B24B19" w:rsidRDefault="00B24B19" w:rsidP="00B24B19">
            <w:pPr>
              <w:rPr>
                <w:rFonts w:ascii="Arial" w:hAnsi="Arial" w:cs="Arial"/>
                <w:sz w:val="16"/>
                <w:szCs w:val="16"/>
              </w:rPr>
            </w:pPr>
          </w:p>
          <w:p w14:paraId="2D216161" w14:textId="77777777" w:rsidR="00B24B19" w:rsidRPr="00F13724" w:rsidRDefault="00B24B19" w:rsidP="00B24B19">
            <w:pPr>
              <w:rPr>
                <w:rFonts w:ascii="Arial" w:hAnsi="Arial" w:cs="Arial"/>
                <w:sz w:val="16"/>
                <w:szCs w:val="16"/>
              </w:rPr>
            </w:pPr>
            <w:r w:rsidRPr="00F13724">
              <w:rPr>
                <w:rFonts w:ascii="Arial" w:hAnsi="Arial" w:cs="Arial"/>
                <w:sz w:val="16"/>
                <w:szCs w:val="16"/>
              </w:rPr>
              <w:t>1. Student Services Product Type</w:t>
            </w:r>
          </w:p>
          <w:p w14:paraId="74A17F08" w14:textId="77777777" w:rsidR="00B24B19" w:rsidRDefault="00B24B19" w:rsidP="00B24B19">
            <w:pPr>
              <w:rPr>
                <w:rFonts w:ascii="Arial" w:hAnsi="Arial" w:cs="Arial"/>
                <w:sz w:val="16"/>
                <w:szCs w:val="16"/>
              </w:rPr>
            </w:pPr>
          </w:p>
          <w:p w14:paraId="729349F8" w14:textId="77777777" w:rsidR="00B24B19" w:rsidRPr="00F13724" w:rsidRDefault="00B24B19" w:rsidP="00B24B19">
            <w:pPr>
              <w:rPr>
                <w:rFonts w:ascii="Arial" w:hAnsi="Arial" w:cs="Arial"/>
                <w:sz w:val="16"/>
                <w:szCs w:val="16"/>
              </w:rPr>
            </w:pPr>
            <w:r w:rsidRPr="00F13724">
              <w:rPr>
                <w:rFonts w:ascii="Arial" w:hAnsi="Arial" w:cs="Arial"/>
                <w:sz w:val="16"/>
                <w:szCs w:val="16"/>
              </w:rPr>
              <w:t>2. Other Product Type</w:t>
            </w:r>
          </w:p>
          <w:p w14:paraId="178996DF" w14:textId="77777777" w:rsidR="00B24B19" w:rsidRDefault="00B24B19" w:rsidP="00B24B19">
            <w:pPr>
              <w:rPr>
                <w:rFonts w:ascii="Arial" w:hAnsi="Arial" w:cs="Arial"/>
                <w:sz w:val="16"/>
                <w:szCs w:val="16"/>
              </w:rPr>
            </w:pPr>
          </w:p>
          <w:p w14:paraId="146EABB7" w14:textId="146DB285" w:rsidR="00B24B19" w:rsidRPr="00B24B19" w:rsidRDefault="00B24B19" w:rsidP="00B24B19">
            <w:pPr>
              <w:rPr>
                <w:rFonts w:ascii="Arial" w:hAnsi="Arial" w:cs="Arial"/>
                <w:sz w:val="16"/>
                <w:szCs w:val="16"/>
              </w:rPr>
            </w:pPr>
            <w:r w:rsidRPr="00F13724">
              <w:rPr>
                <w:rFonts w:ascii="Arial" w:hAnsi="Arial" w:cs="Arial"/>
                <w:sz w:val="16"/>
                <w:szCs w:val="16"/>
              </w:rPr>
              <w:t>“Other Product Type” must be chosen to create an “OTHER_PRODUCT_TYPE” app</w:t>
            </w:r>
          </w:p>
        </w:tc>
      </w:tr>
      <w:tr w:rsidR="00B24B19" w14:paraId="15FE0B97" w14:textId="77777777" w:rsidTr="2DEA3C55">
        <w:trPr>
          <w:divId w:val="214900106"/>
        </w:trPr>
        <w:tc>
          <w:tcPr>
            <w:tcW w:w="2203" w:type="dxa"/>
            <w:tcMar>
              <w:top w:w="58" w:type="dxa"/>
              <w:left w:w="115" w:type="dxa"/>
              <w:bottom w:w="58" w:type="dxa"/>
              <w:right w:w="115" w:type="dxa"/>
            </w:tcMar>
          </w:tcPr>
          <w:p w14:paraId="432E5B68" w14:textId="1CCA882A" w:rsidR="00B24B19" w:rsidRPr="00B24B19" w:rsidRDefault="00B24B19" w:rsidP="00B24B19">
            <w:pPr>
              <w:rPr>
                <w:rFonts w:ascii="Arial" w:hAnsi="Arial" w:cs="Arial"/>
                <w:sz w:val="16"/>
                <w:szCs w:val="16"/>
              </w:rPr>
            </w:pPr>
            <w:r>
              <w:rPr>
                <w:rFonts w:ascii="Arial" w:hAnsi="Arial" w:cs="Arial"/>
                <w:sz w:val="16"/>
                <w:szCs w:val="16"/>
              </w:rPr>
              <w:t>Environment</w:t>
            </w:r>
          </w:p>
        </w:tc>
        <w:tc>
          <w:tcPr>
            <w:tcW w:w="2089" w:type="dxa"/>
            <w:tcMar>
              <w:top w:w="58" w:type="dxa"/>
              <w:left w:w="115" w:type="dxa"/>
              <w:bottom w:w="58" w:type="dxa"/>
              <w:right w:w="115" w:type="dxa"/>
            </w:tcMar>
          </w:tcPr>
          <w:p w14:paraId="64757E05" w14:textId="08BC5D9B" w:rsidR="00B24B19" w:rsidRPr="00B24B19" w:rsidRDefault="00B24B19" w:rsidP="00B24B19">
            <w:pPr>
              <w:rPr>
                <w:rFonts w:ascii="Arial" w:hAnsi="Arial" w:cs="Arial"/>
                <w:sz w:val="16"/>
                <w:szCs w:val="16"/>
              </w:rPr>
            </w:pPr>
            <w:r>
              <w:rPr>
                <w:rFonts w:ascii="Arial" w:hAnsi="Arial" w:cs="Arial"/>
                <w:sz w:val="16"/>
                <w:szCs w:val="16"/>
              </w:rPr>
              <w:t>Yes</w:t>
            </w:r>
          </w:p>
        </w:tc>
        <w:tc>
          <w:tcPr>
            <w:tcW w:w="5058" w:type="dxa"/>
            <w:tcMar>
              <w:top w:w="58" w:type="dxa"/>
              <w:left w:w="115" w:type="dxa"/>
              <w:bottom w:w="58" w:type="dxa"/>
              <w:right w:w="115" w:type="dxa"/>
            </w:tcMar>
          </w:tcPr>
          <w:p w14:paraId="4F66530F" w14:textId="77777777" w:rsidR="00B24B19" w:rsidRDefault="00B24B19" w:rsidP="00B24B19">
            <w:pPr>
              <w:rPr>
                <w:rFonts w:ascii="Arial" w:hAnsi="Arial" w:cs="Arial"/>
                <w:sz w:val="16"/>
                <w:szCs w:val="16"/>
              </w:rPr>
            </w:pPr>
            <w:r>
              <w:rPr>
                <w:rFonts w:ascii="Arial" w:hAnsi="Arial" w:cs="Arial"/>
                <w:sz w:val="16"/>
                <w:szCs w:val="16"/>
              </w:rPr>
              <w:t>“Environment” is a drop down select with two distinct options:</w:t>
            </w:r>
          </w:p>
          <w:p w14:paraId="238D4FE0" w14:textId="77777777" w:rsidR="00B24B19" w:rsidRDefault="00B24B19" w:rsidP="00B24B19">
            <w:pPr>
              <w:rPr>
                <w:rFonts w:ascii="Arial" w:hAnsi="Arial" w:cs="Arial"/>
                <w:sz w:val="16"/>
                <w:szCs w:val="16"/>
              </w:rPr>
            </w:pPr>
          </w:p>
          <w:p w14:paraId="7F3E0DA7" w14:textId="77777777" w:rsidR="00B24B19" w:rsidRDefault="00B24B19" w:rsidP="00B24B19">
            <w:pPr>
              <w:rPr>
                <w:rFonts w:ascii="Arial" w:hAnsi="Arial" w:cs="Arial"/>
                <w:sz w:val="16"/>
                <w:szCs w:val="16"/>
              </w:rPr>
            </w:pPr>
            <w:r>
              <w:rPr>
                <w:rFonts w:ascii="Arial" w:hAnsi="Arial" w:cs="Arial"/>
                <w:sz w:val="16"/>
                <w:szCs w:val="16"/>
              </w:rPr>
              <w:t>1. QA</w:t>
            </w:r>
          </w:p>
          <w:p w14:paraId="0A9EB23D" w14:textId="77777777" w:rsidR="00B24B19" w:rsidRDefault="00B24B19" w:rsidP="00B24B19">
            <w:pPr>
              <w:rPr>
                <w:rFonts w:ascii="Arial" w:hAnsi="Arial" w:cs="Arial"/>
                <w:sz w:val="16"/>
                <w:szCs w:val="16"/>
              </w:rPr>
            </w:pPr>
          </w:p>
          <w:p w14:paraId="0A706C79" w14:textId="0528774D" w:rsidR="00B24B19" w:rsidRPr="00B24B19" w:rsidRDefault="00B24B19" w:rsidP="00B24B19">
            <w:pPr>
              <w:rPr>
                <w:rFonts w:ascii="Arial" w:hAnsi="Arial" w:cs="Arial"/>
                <w:sz w:val="16"/>
                <w:szCs w:val="16"/>
              </w:rPr>
            </w:pPr>
            <w:r>
              <w:rPr>
                <w:rFonts w:ascii="Arial" w:hAnsi="Arial" w:cs="Arial"/>
                <w:sz w:val="16"/>
                <w:szCs w:val="16"/>
              </w:rPr>
              <w:t>2. PROD</w:t>
            </w:r>
          </w:p>
        </w:tc>
      </w:tr>
      <w:tr w:rsidR="00B24B19" w14:paraId="1622948A" w14:textId="77777777" w:rsidTr="2DEA3C55">
        <w:trPr>
          <w:divId w:val="214900106"/>
        </w:trPr>
        <w:tc>
          <w:tcPr>
            <w:tcW w:w="2203" w:type="dxa"/>
            <w:tcMar>
              <w:top w:w="58" w:type="dxa"/>
              <w:left w:w="115" w:type="dxa"/>
              <w:bottom w:w="58" w:type="dxa"/>
              <w:right w:w="115" w:type="dxa"/>
            </w:tcMar>
          </w:tcPr>
          <w:p w14:paraId="4E0F6B15" w14:textId="001E30C9" w:rsidR="00B24B19" w:rsidRPr="00B24B19" w:rsidRDefault="00B24B19" w:rsidP="00B24B19">
            <w:pPr>
              <w:rPr>
                <w:rFonts w:ascii="Arial" w:hAnsi="Arial" w:cs="Arial"/>
                <w:sz w:val="16"/>
                <w:szCs w:val="16"/>
              </w:rPr>
            </w:pPr>
            <w:r>
              <w:rPr>
                <w:rFonts w:ascii="Arial" w:hAnsi="Arial" w:cs="Arial"/>
                <w:sz w:val="16"/>
                <w:szCs w:val="16"/>
              </w:rPr>
              <w:t>Description</w:t>
            </w:r>
          </w:p>
        </w:tc>
        <w:tc>
          <w:tcPr>
            <w:tcW w:w="2089" w:type="dxa"/>
            <w:tcMar>
              <w:top w:w="58" w:type="dxa"/>
              <w:left w:w="115" w:type="dxa"/>
              <w:bottom w:w="58" w:type="dxa"/>
              <w:right w:w="115" w:type="dxa"/>
            </w:tcMar>
          </w:tcPr>
          <w:p w14:paraId="408BEC8E" w14:textId="1CA366CE" w:rsidR="00B24B19" w:rsidRPr="00B24B19" w:rsidRDefault="00B24B19" w:rsidP="00B24B19">
            <w:pPr>
              <w:rPr>
                <w:rFonts w:ascii="Arial" w:hAnsi="Arial" w:cs="Arial"/>
                <w:sz w:val="16"/>
                <w:szCs w:val="16"/>
              </w:rPr>
            </w:pPr>
            <w:r>
              <w:rPr>
                <w:rFonts w:ascii="Arial" w:hAnsi="Arial" w:cs="Arial"/>
                <w:sz w:val="16"/>
                <w:szCs w:val="16"/>
              </w:rPr>
              <w:t>No</w:t>
            </w:r>
          </w:p>
        </w:tc>
        <w:tc>
          <w:tcPr>
            <w:tcW w:w="5058" w:type="dxa"/>
            <w:tcMar>
              <w:top w:w="58" w:type="dxa"/>
              <w:left w:w="115" w:type="dxa"/>
              <w:bottom w:w="58" w:type="dxa"/>
              <w:right w:w="115" w:type="dxa"/>
            </w:tcMar>
          </w:tcPr>
          <w:p w14:paraId="52FEDAF4" w14:textId="7C756DBB" w:rsidR="00B24B19" w:rsidRPr="00B24B19" w:rsidRDefault="00B24B19" w:rsidP="00B24B19">
            <w:pPr>
              <w:rPr>
                <w:rFonts w:ascii="Arial" w:hAnsi="Arial" w:cs="Arial"/>
                <w:sz w:val="16"/>
                <w:szCs w:val="16"/>
              </w:rPr>
            </w:pPr>
            <w:r>
              <w:rPr>
                <w:rFonts w:ascii="Arial" w:hAnsi="Arial" w:cs="Arial"/>
                <w:sz w:val="16"/>
                <w:szCs w:val="16"/>
              </w:rPr>
              <w:t xml:space="preserve">“Description” is a textarea limited to 256 characters  </w:t>
            </w:r>
          </w:p>
        </w:tc>
      </w:tr>
      <w:tr w:rsidR="00B24B19" w14:paraId="35D25F01" w14:textId="77777777" w:rsidTr="2DEA3C55">
        <w:trPr>
          <w:divId w:val="214900106"/>
        </w:trPr>
        <w:tc>
          <w:tcPr>
            <w:tcW w:w="2203" w:type="dxa"/>
            <w:tcMar>
              <w:top w:w="58" w:type="dxa"/>
              <w:left w:w="115" w:type="dxa"/>
              <w:bottom w:w="58" w:type="dxa"/>
              <w:right w:w="115" w:type="dxa"/>
            </w:tcMar>
          </w:tcPr>
          <w:p w14:paraId="47A93A10" w14:textId="6A1DFBD0" w:rsidR="00B24B19" w:rsidRPr="00B24B19" w:rsidRDefault="00B24B19" w:rsidP="00B24B19">
            <w:pPr>
              <w:rPr>
                <w:rFonts w:ascii="Arial" w:hAnsi="Arial" w:cs="Arial"/>
                <w:sz w:val="16"/>
                <w:szCs w:val="16"/>
              </w:rPr>
            </w:pPr>
            <w:r>
              <w:rPr>
                <w:rFonts w:ascii="Arial" w:hAnsi="Arial" w:cs="Arial"/>
                <w:sz w:val="16"/>
                <w:szCs w:val="16"/>
              </w:rPr>
              <w:t>Select Product</w:t>
            </w:r>
          </w:p>
        </w:tc>
        <w:tc>
          <w:tcPr>
            <w:tcW w:w="2089" w:type="dxa"/>
            <w:tcMar>
              <w:top w:w="58" w:type="dxa"/>
              <w:left w:w="115" w:type="dxa"/>
              <w:bottom w:w="58" w:type="dxa"/>
              <w:right w:w="115" w:type="dxa"/>
            </w:tcMar>
          </w:tcPr>
          <w:p w14:paraId="4225600A" w14:textId="67F6B94D" w:rsidR="00B24B19" w:rsidRPr="00B24B19" w:rsidRDefault="00B24B19" w:rsidP="00B24B19">
            <w:pPr>
              <w:rPr>
                <w:rFonts w:ascii="Arial" w:hAnsi="Arial" w:cs="Arial"/>
                <w:sz w:val="16"/>
                <w:szCs w:val="16"/>
              </w:rPr>
            </w:pPr>
            <w:r>
              <w:rPr>
                <w:rFonts w:ascii="Arial" w:hAnsi="Arial" w:cs="Arial"/>
                <w:sz w:val="16"/>
                <w:szCs w:val="16"/>
              </w:rPr>
              <w:t>Yes</w:t>
            </w:r>
          </w:p>
        </w:tc>
        <w:tc>
          <w:tcPr>
            <w:tcW w:w="5058" w:type="dxa"/>
            <w:tcMar>
              <w:top w:w="58" w:type="dxa"/>
              <w:left w:w="115" w:type="dxa"/>
              <w:bottom w:w="58" w:type="dxa"/>
              <w:right w:w="115" w:type="dxa"/>
            </w:tcMar>
          </w:tcPr>
          <w:p w14:paraId="2EE22C83" w14:textId="5B186D6D" w:rsidR="00B24B19" w:rsidRPr="00B24B19" w:rsidRDefault="00B24B19" w:rsidP="00B24B19">
            <w:pPr>
              <w:rPr>
                <w:rFonts w:ascii="Arial" w:hAnsi="Arial" w:cs="Arial"/>
                <w:sz w:val="16"/>
                <w:szCs w:val="16"/>
              </w:rPr>
            </w:pPr>
            <w:r w:rsidRPr="00F13724">
              <w:rPr>
                <w:rFonts w:ascii="Arial" w:hAnsi="Arial" w:cs="Arial"/>
                <w:sz w:val="16"/>
                <w:szCs w:val="16"/>
              </w:rPr>
              <w:t>The “Select Product” button, when clicked, will launch a modal (i.e., lightbox) window listing all available products based on previous inputs provided through the “Product Type” and “Environment” fields</w:t>
            </w:r>
            <w:r>
              <w:rPr>
                <w:rFonts w:ascii="Arial" w:hAnsi="Arial" w:cs="Arial"/>
                <w:sz w:val="16"/>
                <w:szCs w:val="16"/>
              </w:rPr>
              <w:t xml:space="preserve"> - </w:t>
            </w:r>
            <w:r w:rsidRPr="00F13724">
              <w:rPr>
                <w:rFonts w:ascii="Arial" w:hAnsi="Arial" w:cs="Arial"/>
                <w:sz w:val="16"/>
                <w:szCs w:val="16"/>
              </w:rPr>
              <w:t>Single or multiple products may be chosen</w:t>
            </w:r>
            <w:r>
              <w:rPr>
                <w:rFonts w:ascii="Arial" w:hAnsi="Arial" w:cs="Arial"/>
                <w:sz w:val="16"/>
                <w:szCs w:val="16"/>
              </w:rPr>
              <w:t xml:space="preserve"> - </w:t>
            </w:r>
            <w:r w:rsidRPr="00F13724">
              <w:rPr>
                <w:rFonts w:ascii="Arial" w:hAnsi="Arial" w:cs="Arial"/>
                <w:sz w:val="16"/>
                <w:szCs w:val="16"/>
              </w:rPr>
              <w:t>A given product may not be chosen more than once for a single app</w:t>
            </w:r>
            <w:r>
              <w:rPr>
                <w:rFonts w:ascii="Arial" w:hAnsi="Arial" w:cs="Arial"/>
                <w:sz w:val="16"/>
                <w:szCs w:val="16"/>
              </w:rPr>
              <w:t xml:space="preserve"> - </w:t>
            </w:r>
            <w:r w:rsidRPr="00B24B19">
              <w:rPr>
                <w:rFonts w:ascii="Arial" w:hAnsi="Arial" w:cs="Arial"/>
                <w:sz w:val="16"/>
                <w:szCs w:val="16"/>
              </w:rPr>
              <w:t>Upon form submission, if the value of the “Environment” field is “PROD”, two apps (QA and PROD) will be created in Apigee Edge and the developer portal - If the app for QA already exists, the app will be created only for PROD and selected products will added into the existing QA app - Upon form submission, if the value of the “Environment” field is “QA”, only one app (QA) will be created in Apigee Edge and the Developer Portal</w:t>
            </w:r>
            <w:ins w:id="45" w:author="SAHELI DATTA" w:date="2019-12-11T17:06:00Z">
              <w:r w:rsidR="5A5EB5A7" w:rsidRPr="00B24B19">
                <w:rPr>
                  <w:rFonts w:ascii="Arial" w:hAnsi="Arial" w:cs="Arial"/>
                  <w:sz w:val="16"/>
                  <w:szCs w:val="16"/>
                </w:rPr>
                <w:t>.</w:t>
              </w:r>
            </w:ins>
            <w:commentRangeStart w:id="46"/>
            <w:commentRangeEnd w:id="46"/>
            <w:r>
              <w:commentReference w:id="46"/>
            </w:r>
          </w:p>
        </w:tc>
      </w:tr>
    </w:tbl>
    <w:p w14:paraId="4E221C20" w14:textId="31742976" w:rsidR="00B24B19" w:rsidRDefault="00B24B19" w:rsidP="00B24B19">
      <w:pPr>
        <w:divId w:val="214900106"/>
        <w:rPr>
          <w:rFonts w:ascii="Arial" w:hAnsi="Arial" w:cs="Arial"/>
          <w:sz w:val="20"/>
          <w:szCs w:val="20"/>
        </w:rPr>
      </w:pPr>
    </w:p>
    <w:p w14:paraId="3F3E6A2C" w14:textId="77777777" w:rsidR="00C70502" w:rsidRPr="00C70502" w:rsidRDefault="00C70502" w:rsidP="00C70502">
      <w:pPr>
        <w:divId w:val="214900106"/>
        <w:rPr>
          <w:rFonts w:ascii="Arial" w:hAnsi="Arial" w:cs="Arial"/>
          <w:sz w:val="20"/>
          <w:szCs w:val="20"/>
        </w:rPr>
      </w:pPr>
      <w:r w:rsidRPr="00C70502">
        <w:rPr>
          <w:rFonts w:ascii="Arial" w:hAnsi="Arial" w:cs="Arial"/>
          <w:sz w:val="20"/>
          <w:szCs w:val="20"/>
        </w:rPr>
        <w:t>This app creation flow will be applicable for the following portal roles: individual developer, team member, and team owner.</w:t>
      </w:r>
    </w:p>
    <w:p w14:paraId="587BDD0B" w14:textId="77777777" w:rsidR="00C70502" w:rsidRPr="00C70502" w:rsidRDefault="00C70502" w:rsidP="00C70502">
      <w:pPr>
        <w:divId w:val="214900106"/>
        <w:rPr>
          <w:rFonts w:ascii="Arial" w:hAnsi="Arial" w:cs="Arial"/>
          <w:sz w:val="20"/>
          <w:szCs w:val="20"/>
        </w:rPr>
      </w:pPr>
    </w:p>
    <w:p w14:paraId="22DBDEA4" w14:textId="34084923" w:rsidR="00C70502" w:rsidRPr="00C70502" w:rsidRDefault="00C70502" w:rsidP="00C70502">
      <w:pPr>
        <w:divId w:val="214900106"/>
        <w:rPr>
          <w:rFonts w:ascii="Arial" w:hAnsi="Arial" w:cs="Arial"/>
          <w:sz w:val="20"/>
          <w:szCs w:val="20"/>
        </w:rPr>
      </w:pPr>
      <w:commentRangeStart w:id="47"/>
      <w:r w:rsidRPr="00C70502">
        <w:rPr>
          <w:rFonts w:ascii="Arial" w:hAnsi="Arial" w:cs="Arial"/>
          <w:sz w:val="20"/>
          <w:szCs w:val="20"/>
        </w:rPr>
        <w:t xml:space="preserve">A user acting in the team member role must navigate </w:t>
      </w:r>
      <w:del w:id="48" w:author="MARY WATKINS" w:date="2019-12-11T00:46:00Z">
        <w:r w:rsidRPr="00C70502" w:rsidDel="13AA08BC">
          <w:rPr>
            <w:rFonts w:ascii="Arial" w:hAnsi="Arial" w:cs="Arial"/>
            <w:sz w:val="20"/>
            <w:szCs w:val="20"/>
          </w:rPr>
          <w:delText xml:space="preserve">navigate </w:delText>
        </w:r>
      </w:del>
      <w:r w:rsidRPr="00C70502">
        <w:rPr>
          <w:rFonts w:ascii="Arial" w:hAnsi="Arial" w:cs="Arial"/>
          <w:sz w:val="20"/>
          <w:szCs w:val="20"/>
        </w:rPr>
        <w:t xml:space="preserve">through “My Teams &gt; Teams Apps” rather than “My Apps &gt; Apps”. </w:t>
      </w:r>
      <w:commentRangeEnd w:id="47"/>
      <w:r>
        <w:commentReference w:id="47"/>
      </w:r>
    </w:p>
    <w:p w14:paraId="67F905C7" w14:textId="77777777" w:rsidR="00C70502" w:rsidRPr="00C70502" w:rsidRDefault="00C70502" w:rsidP="00C70502">
      <w:pPr>
        <w:divId w:val="214900106"/>
        <w:rPr>
          <w:rFonts w:ascii="Arial" w:hAnsi="Arial" w:cs="Arial"/>
          <w:sz w:val="20"/>
          <w:szCs w:val="20"/>
        </w:rPr>
      </w:pPr>
    </w:p>
    <w:p w14:paraId="575F9914" w14:textId="77777777" w:rsidR="00C70502" w:rsidRPr="00C70502" w:rsidRDefault="00C70502" w:rsidP="00C70502">
      <w:pPr>
        <w:divId w:val="214900106"/>
        <w:rPr>
          <w:rFonts w:ascii="Arial" w:hAnsi="Arial" w:cs="Arial"/>
          <w:sz w:val="20"/>
          <w:szCs w:val="20"/>
        </w:rPr>
      </w:pPr>
      <w:r w:rsidRPr="00C70502">
        <w:rPr>
          <w:rFonts w:ascii="Arial" w:hAnsi="Arial" w:cs="Arial"/>
          <w:sz w:val="20"/>
          <w:szCs w:val="20"/>
        </w:rPr>
        <w:t>Users acting in the team member role who select “My Team” will be presented with a list of teammates for each team for which the user is a member.</w:t>
      </w:r>
    </w:p>
    <w:p w14:paraId="098082CA" w14:textId="77777777" w:rsidR="00C70502" w:rsidRPr="00C70502" w:rsidRDefault="00C70502" w:rsidP="00C70502">
      <w:pPr>
        <w:divId w:val="214900106"/>
        <w:rPr>
          <w:rFonts w:ascii="Arial" w:hAnsi="Arial" w:cs="Arial"/>
          <w:sz w:val="20"/>
          <w:szCs w:val="20"/>
        </w:rPr>
      </w:pPr>
    </w:p>
    <w:p w14:paraId="22262FCA" w14:textId="77777777" w:rsidR="00C70502" w:rsidRPr="00C70502" w:rsidRDefault="00C70502" w:rsidP="00C70502">
      <w:pPr>
        <w:divId w:val="214900106"/>
        <w:rPr>
          <w:rFonts w:ascii="Arial" w:hAnsi="Arial" w:cs="Arial"/>
          <w:sz w:val="20"/>
          <w:szCs w:val="20"/>
        </w:rPr>
      </w:pPr>
      <w:r w:rsidRPr="00C70502">
        <w:rPr>
          <w:rFonts w:ascii="Arial" w:hAnsi="Arial" w:cs="Arial"/>
          <w:sz w:val="20"/>
          <w:szCs w:val="20"/>
        </w:rPr>
        <w:t>Users acting in the team member role will also be presented with a list of team-related apps for each given team and may be allowed to add, update, and/or delete those team apps, depending on configurable permissions managed by the portal administrator.</w:t>
      </w:r>
    </w:p>
    <w:p w14:paraId="2E0418E6" w14:textId="77777777" w:rsidR="00C70502" w:rsidRPr="00C70502" w:rsidRDefault="00C70502" w:rsidP="00C70502">
      <w:pPr>
        <w:divId w:val="214900106"/>
        <w:rPr>
          <w:rFonts w:ascii="Arial" w:hAnsi="Arial" w:cs="Arial"/>
          <w:sz w:val="20"/>
          <w:szCs w:val="20"/>
        </w:rPr>
      </w:pPr>
    </w:p>
    <w:p w14:paraId="5067646A" w14:textId="0CC34196" w:rsidR="00C70502" w:rsidRDefault="00C70502" w:rsidP="00C70502">
      <w:pPr>
        <w:divId w:val="214900106"/>
        <w:rPr>
          <w:rFonts w:ascii="Arial" w:hAnsi="Arial" w:cs="Arial"/>
          <w:sz w:val="20"/>
          <w:szCs w:val="20"/>
        </w:rPr>
      </w:pPr>
      <w:commentRangeStart w:id="49"/>
      <w:r w:rsidRPr="00C70502">
        <w:rPr>
          <w:rFonts w:ascii="Arial" w:hAnsi="Arial" w:cs="Arial"/>
          <w:sz w:val="20"/>
          <w:szCs w:val="20"/>
        </w:rPr>
        <w:t>All apps can be either an “Other Product Type”, or a “Student Services Product Type”.</w:t>
      </w:r>
      <w:commentRangeEnd w:id="49"/>
      <w:r>
        <w:commentReference w:id="49"/>
      </w:r>
      <w:commentRangeStart w:id="50"/>
      <w:commentRangeEnd w:id="50"/>
      <w:r>
        <w:commentReference w:id="50"/>
      </w:r>
      <w:commentRangeStart w:id="51"/>
      <w:commentRangeEnd w:id="51"/>
      <w:r>
        <w:commentReference w:id="51"/>
      </w:r>
    </w:p>
    <w:p w14:paraId="39B7DA41" w14:textId="5D3CC362" w:rsidR="00C70502" w:rsidRDefault="00C70502">
      <w:pPr>
        <w:rPr>
          <w:rFonts w:ascii="Arial" w:hAnsi="Arial" w:cs="Arial"/>
          <w:sz w:val="20"/>
          <w:szCs w:val="20"/>
        </w:rPr>
      </w:pPr>
      <w:r>
        <w:rPr>
          <w:rFonts w:ascii="Arial" w:hAnsi="Arial" w:cs="Arial"/>
          <w:sz w:val="20"/>
          <w:szCs w:val="20"/>
        </w:rPr>
        <w:br w:type="page"/>
      </w:r>
    </w:p>
    <w:p w14:paraId="06D9DFD0" w14:textId="2B852396" w:rsidR="00C70502" w:rsidRDefault="00C70502" w:rsidP="00C70502">
      <w:pPr>
        <w:divId w:val="214900106"/>
        <w:rPr>
          <w:rFonts w:ascii="Arial" w:hAnsi="Arial" w:cs="Arial"/>
          <w:sz w:val="32"/>
          <w:szCs w:val="32"/>
        </w:rPr>
      </w:pPr>
      <w:r>
        <w:rPr>
          <w:rFonts w:ascii="Arial" w:hAnsi="Arial" w:cs="Arial"/>
          <w:sz w:val="32"/>
          <w:szCs w:val="32"/>
        </w:rPr>
        <w:t>App Edit/Delete Workflow</w:t>
      </w:r>
    </w:p>
    <w:p w14:paraId="6F6BDDEA" w14:textId="77777777" w:rsidR="00C70502" w:rsidRPr="00E26BD9" w:rsidRDefault="00C70502" w:rsidP="00C70502">
      <w:pPr>
        <w:divId w:val="214900106"/>
        <w:rPr>
          <w:rFonts w:ascii="Arial" w:hAnsi="Arial" w:cs="Arial"/>
          <w:sz w:val="20"/>
          <w:szCs w:val="20"/>
        </w:rPr>
      </w:pPr>
    </w:p>
    <w:p w14:paraId="7F206349" w14:textId="27CD131B" w:rsidR="00C70502" w:rsidRDefault="00C70502" w:rsidP="00C70502">
      <w:pPr>
        <w:divId w:val="214900106"/>
        <w:rPr>
          <w:rFonts w:ascii="Arial" w:hAnsi="Arial" w:cs="Arial"/>
          <w:sz w:val="20"/>
          <w:szCs w:val="20"/>
        </w:rPr>
      </w:pPr>
      <w:r w:rsidRPr="00C70502">
        <w:rPr>
          <w:rFonts w:ascii="Arial" w:hAnsi="Arial" w:cs="Arial"/>
          <w:sz w:val="20"/>
          <w:szCs w:val="20"/>
        </w:rPr>
        <w:t>An app developer will reach the Edit App page by drilling down through the My Apps page and selecting a specific app to edit.</w:t>
      </w:r>
    </w:p>
    <w:p w14:paraId="0162AFCE" w14:textId="41FF1FC4" w:rsidR="00C70502" w:rsidRDefault="00C70502" w:rsidP="00C70502">
      <w:pPr>
        <w:divId w:val="214900106"/>
        <w:rPr>
          <w:rFonts w:ascii="Arial" w:hAnsi="Arial" w:cs="Arial"/>
          <w:sz w:val="20"/>
          <w:szCs w:val="20"/>
        </w:rPr>
      </w:pPr>
    </w:p>
    <w:p w14:paraId="7372894E" w14:textId="342FAFB6" w:rsidR="00C70502" w:rsidRDefault="00C70502" w:rsidP="00C70502">
      <w:pPr>
        <w:divId w:val="214900106"/>
        <w:rPr>
          <w:rFonts w:ascii="Arial" w:hAnsi="Arial" w:cs="Arial"/>
          <w:sz w:val="20"/>
          <w:szCs w:val="20"/>
        </w:rPr>
      </w:pPr>
      <w:r>
        <w:rPr>
          <w:rFonts w:ascii="Arial" w:hAnsi="Arial" w:cs="Arial"/>
          <w:sz w:val="20"/>
          <w:szCs w:val="20"/>
        </w:rPr>
        <w:t>The Edit App form contains the following fields:</w:t>
      </w:r>
    </w:p>
    <w:p w14:paraId="2474B787" w14:textId="2CB18ACA" w:rsidR="00C70502" w:rsidRDefault="00C70502" w:rsidP="00C70502">
      <w:pPr>
        <w:divId w:val="214900106"/>
        <w:rPr>
          <w:rFonts w:ascii="Arial" w:hAnsi="Arial" w:cs="Arial"/>
          <w:sz w:val="20"/>
          <w:szCs w:val="20"/>
        </w:rPr>
      </w:pPr>
    </w:p>
    <w:tbl>
      <w:tblPr>
        <w:tblStyle w:val="TableGrid"/>
        <w:tblW w:w="0" w:type="auto"/>
        <w:tblLook w:val="04A0" w:firstRow="1" w:lastRow="0" w:firstColumn="1" w:lastColumn="0" w:noHBand="0" w:noVBand="1"/>
      </w:tblPr>
      <w:tblGrid>
        <w:gridCol w:w="4675"/>
        <w:gridCol w:w="4675"/>
      </w:tblGrid>
      <w:tr w:rsidR="00C70502" w:rsidRPr="00C70502" w14:paraId="1E389422" w14:textId="77777777" w:rsidTr="00C70502">
        <w:trPr>
          <w:divId w:val="214900106"/>
        </w:trPr>
        <w:tc>
          <w:tcPr>
            <w:tcW w:w="4675" w:type="dxa"/>
            <w:shd w:val="clear" w:color="auto" w:fill="D0CECE" w:themeFill="background2" w:themeFillShade="E6"/>
            <w:tcMar>
              <w:top w:w="58" w:type="dxa"/>
              <w:left w:w="115" w:type="dxa"/>
              <w:bottom w:w="58" w:type="dxa"/>
              <w:right w:w="115" w:type="dxa"/>
            </w:tcMar>
          </w:tcPr>
          <w:p w14:paraId="2CAD57ED" w14:textId="0E39D0D2" w:rsidR="00C70502" w:rsidRPr="00C70502" w:rsidRDefault="00C70502" w:rsidP="00C70502">
            <w:pPr>
              <w:rPr>
                <w:rFonts w:ascii="Arial" w:hAnsi="Arial" w:cs="Arial"/>
                <w:sz w:val="16"/>
                <w:szCs w:val="16"/>
              </w:rPr>
            </w:pPr>
            <w:r>
              <w:rPr>
                <w:rFonts w:ascii="Arial" w:hAnsi="Arial" w:cs="Arial"/>
                <w:sz w:val="16"/>
                <w:szCs w:val="16"/>
              </w:rPr>
              <w:t>Field Name</w:t>
            </w:r>
          </w:p>
        </w:tc>
        <w:tc>
          <w:tcPr>
            <w:tcW w:w="4675" w:type="dxa"/>
            <w:shd w:val="clear" w:color="auto" w:fill="D0CECE" w:themeFill="background2" w:themeFillShade="E6"/>
            <w:tcMar>
              <w:top w:w="58" w:type="dxa"/>
              <w:left w:w="115" w:type="dxa"/>
              <w:bottom w:w="58" w:type="dxa"/>
              <w:right w:w="115" w:type="dxa"/>
            </w:tcMar>
          </w:tcPr>
          <w:p w14:paraId="1112EDC7" w14:textId="412F7C63" w:rsidR="00C70502" w:rsidRPr="00C70502" w:rsidRDefault="00C70502" w:rsidP="00C70502">
            <w:pPr>
              <w:rPr>
                <w:rFonts w:ascii="Arial" w:hAnsi="Arial" w:cs="Arial"/>
                <w:sz w:val="16"/>
                <w:szCs w:val="16"/>
              </w:rPr>
            </w:pPr>
            <w:r>
              <w:rPr>
                <w:rFonts w:ascii="Arial" w:hAnsi="Arial" w:cs="Arial"/>
                <w:sz w:val="16"/>
                <w:szCs w:val="16"/>
              </w:rPr>
              <w:t>Editable</w:t>
            </w:r>
          </w:p>
        </w:tc>
      </w:tr>
      <w:tr w:rsidR="00C70502" w:rsidRPr="00C70502" w14:paraId="6D5CC0BA" w14:textId="77777777" w:rsidTr="00C70502">
        <w:trPr>
          <w:divId w:val="214900106"/>
        </w:trPr>
        <w:tc>
          <w:tcPr>
            <w:tcW w:w="4675" w:type="dxa"/>
            <w:tcMar>
              <w:top w:w="58" w:type="dxa"/>
              <w:left w:w="115" w:type="dxa"/>
              <w:bottom w:w="58" w:type="dxa"/>
              <w:right w:w="115" w:type="dxa"/>
            </w:tcMar>
          </w:tcPr>
          <w:p w14:paraId="7B978F99" w14:textId="05E36127" w:rsidR="00C70502" w:rsidRPr="00C70502" w:rsidRDefault="00C70502" w:rsidP="00C70502">
            <w:pPr>
              <w:rPr>
                <w:rFonts w:ascii="Arial" w:hAnsi="Arial" w:cs="Arial"/>
                <w:sz w:val="16"/>
                <w:szCs w:val="16"/>
              </w:rPr>
            </w:pPr>
            <w:r>
              <w:rPr>
                <w:rFonts w:ascii="Arial" w:hAnsi="Arial" w:cs="Arial"/>
                <w:sz w:val="16"/>
                <w:szCs w:val="16"/>
              </w:rPr>
              <w:t>App Name</w:t>
            </w:r>
          </w:p>
        </w:tc>
        <w:tc>
          <w:tcPr>
            <w:tcW w:w="4675" w:type="dxa"/>
            <w:tcMar>
              <w:top w:w="58" w:type="dxa"/>
              <w:left w:w="115" w:type="dxa"/>
              <w:bottom w:w="58" w:type="dxa"/>
              <w:right w:w="115" w:type="dxa"/>
            </w:tcMar>
          </w:tcPr>
          <w:p w14:paraId="006CEA14" w14:textId="2BD9B356" w:rsidR="00C70502" w:rsidRPr="00C70502" w:rsidRDefault="00C70502" w:rsidP="00C70502">
            <w:pPr>
              <w:rPr>
                <w:rFonts w:ascii="Arial" w:hAnsi="Arial" w:cs="Arial"/>
                <w:sz w:val="16"/>
                <w:szCs w:val="16"/>
              </w:rPr>
            </w:pPr>
            <w:r>
              <w:rPr>
                <w:rFonts w:ascii="Arial" w:hAnsi="Arial" w:cs="Arial"/>
                <w:sz w:val="16"/>
                <w:szCs w:val="16"/>
              </w:rPr>
              <w:t>Yes</w:t>
            </w:r>
          </w:p>
        </w:tc>
      </w:tr>
      <w:tr w:rsidR="00C70502" w:rsidRPr="00C70502" w14:paraId="5837FFD6" w14:textId="77777777" w:rsidTr="00C70502">
        <w:trPr>
          <w:divId w:val="214900106"/>
        </w:trPr>
        <w:tc>
          <w:tcPr>
            <w:tcW w:w="4675" w:type="dxa"/>
            <w:tcMar>
              <w:top w:w="58" w:type="dxa"/>
              <w:left w:w="115" w:type="dxa"/>
              <w:bottom w:w="58" w:type="dxa"/>
              <w:right w:w="115" w:type="dxa"/>
            </w:tcMar>
          </w:tcPr>
          <w:p w14:paraId="1A5A9A02" w14:textId="1ED3ED55" w:rsidR="00C70502" w:rsidRPr="00C70502" w:rsidRDefault="00C70502" w:rsidP="00C70502">
            <w:pPr>
              <w:rPr>
                <w:rFonts w:ascii="Arial" w:hAnsi="Arial" w:cs="Arial"/>
                <w:sz w:val="16"/>
                <w:szCs w:val="16"/>
              </w:rPr>
            </w:pPr>
            <w:r>
              <w:rPr>
                <w:rFonts w:ascii="Arial" w:hAnsi="Arial" w:cs="Arial"/>
                <w:sz w:val="16"/>
                <w:szCs w:val="16"/>
              </w:rPr>
              <w:t>Product Type</w:t>
            </w:r>
          </w:p>
        </w:tc>
        <w:tc>
          <w:tcPr>
            <w:tcW w:w="4675" w:type="dxa"/>
            <w:tcMar>
              <w:top w:w="58" w:type="dxa"/>
              <w:left w:w="115" w:type="dxa"/>
              <w:bottom w:w="58" w:type="dxa"/>
              <w:right w:w="115" w:type="dxa"/>
            </w:tcMar>
          </w:tcPr>
          <w:p w14:paraId="20D2F61A" w14:textId="78D9F351" w:rsidR="00C70502" w:rsidRPr="00C70502" w:rsidRDefault="00C70502" w:rsidP="00C70502">
            <w:pPr>
              <w:rPr>
                <w:rFonts w:ascii="Arial" w:hAnsi="Arial" w:cs="Arial"/>
                <w:sz w:val="16"/>
                <w:szCs w:val="16"/>
              </w:rPr>
            </w:pPr>
            <w:r>
              <w:rPr>
                <w:rFonts w:ascii="Arial" w:hAnsi="Arial" w:cs="Arial"/>
                <w:sz w:val="16"/>
                <w:szCs w:val="16"/>
              </w:rPr>
              <w:t>No</w:t>
            </w:r>
          </w:p>
        </w:tc>
      </w:tr>
      <w:tr w:rsidR="00C70502" w:rsidRPr="00C70502" w14:paraId="652AB656" w14:textId="77777777" w:rsidTr="00C70502">
        <w:trPr>
          <w:divId w:val="214900106"/>
        </w:trPr>
        <w:tc>
          <w:tcPr>
            <w:tcW w:w="4675" w:type="dxa"/>
            <w:tcMar>
              <w:top w:w="58" w:type="dxa"/>
              <w:left w:w="115" w:type="dxa"/>
              <w:bottom w:w="58" w:type="dxa"/>
              <w:right w:w="115" w:type="dxa"/>
            </w:tcMar>
          </w:tcPr>
          <w:p w14:paraId="775E9E03" w14:textId="20792784" w:rsidR="00C70502" w:rsidRPr="00C70502" w:rsidRDefault="00C70502" w:rsidP="00C70502">
            <w:pPr>
              <w:rPr>
                <w:rFonts w:ascii="Arial" w:hAnsi="Arial" w:cs="Arial"/>
                <w:sz w:val="16"/>
                <w:szCs w:val="16"/>
              </w:rPr>
            </w:pPr>
            <w:r>
              <w:rPr>
                <w:rFonts w:ascii="Arial" w:hAnsi="Arial" w:cs="Arial"/>
                <w:sz w:val="16"/>
                <w:szCs w:val="16"/>
              </w:rPr>
              <w:t>Environment</w:t>
            </w:r>
          </w:p>
        </w:tc>
        <w:tc>
          <w:tcPr>
            <w:tcW w:w="4675" w:type="dxa"/>
            <w:tcMar>
              <w:top w:w="58" w:type="dxa"/>
              <w:left w:w="115" w:type="dxa"/>
              <w:bottom w:w="58" w:type="dxa"/>
              <w:right w:w="115" w:type="dxa"/>
            </w:tcMar>
          </w:tcPr>
          <w:p w14:paraId="03E0E12A" w14:textId="44FA0B84" w:rsidR="00C70502" w:rsidRPr="00C70502" w:rsidRDefault="00C70502" w:rsidP="00C70502">
            <w:pPr>
              <w:rPr>
                <w:rFonts w:ascii="Arial" w:hAnsi="Arial" w:cs="Arial"/>
                <w:sz w:val="16"/>
                <w:szCs w:val="16"/>
              </w:rPr>
            </w:pPr>
            <w:r>
              <w:rPr>
                <w:rFonts w:ascii="Arial" w:hAnsi="Arial" w:cs="Arial"/>
                <w:sz w:val="16"/>
                <w:szCs w:val="16"/>
              </w:rPr>
              <w:t>No</w:t>
            </w:r>
          </w:p>
        </w:tc>
      </w:tr>
      <w:tr w:rsidR="00C70502" w:rsidRPr="00C70502" w14:paraId="512B37AC" w14:textId="77777777" w:rsidTr="00C70502">
        <w:trPr>
          <w:divId w:val="214900106"/>
        </w:trPr>
        <w:tc>
          <w:tcPr>
            <w:tcW w:w="4675" w:type="dxa"/>
            <w:tcMar>
              <w:top w:w="58" w:type="dxa"/>
              <w:left w:w="115" w:type="dxa"/>
              <w:bottom w:w="58" w:type="dxa"/>
              <w:right w:w="115" w:type="dxa"/>
            </w:tcMar>
          </w:tcPr>
          <w:p w14:paraId="32A1F648" w14:textId="1B009D16" w:rsidR="00C70502" w:rsidRPr="00C70502" w:rsidRDefault="00C70502" w:rsidP="00C70502">
            <w:pPr>
              <w:rPr>
                <w:rFonts w:ascii="Arial" w:hAnsi="Arial" w:cs="Arial"/>
                <w:sz w:val="16"/>
                <w:szCs w:val="16"/>
              </w:rPr>
            </w:pPr>
            <w:r>
              <w:rPr>
                <w:rFonts w:ascii="Arial" w:hAnsi="Arial" w:cs="Arial"/>
                <w:sz w:val="16"/>
                <w:szCs w:val="16"/>
              </w:rPr>
              <w:t>Description</w:t>
            </w:r>
          </w:p>
        </w:tc>
        <w:tc>
          <w:tcPr>
            <w:tcW w:w="4675" w:type="dxa"/>
            <w:tcMar>
              <w:top w:w="58" w:type="dxa"/>
              <w:left w:w="115" w:type="dxa"/>
              <w:bottom w:w="58" w:type="dxa"/>
              <w:right w:w="115" w:type="dxa"/>
            </w:tcMar>
          </w:tcPr>
          <w:p w14:paraId="0A71F75C" w14:textId="12BD7B23" w:rsidR="00C70502" w:rsidRPr="00C70502" w:rsidRDefault="00C70502" w:rsidP="00C70502">
            <w:pPr>
              <w:rPr>
                <w:rFonts w:ascii="Arial" w:hAnsi="Arial" w:cs="Arial"/>
                <w:sz w:val="16"/>
                <w:szCs w:val="16"/>
              </w:rPr>
            </w:pPr>
            <w:r>
              <w:rPr>
                <w:rFonts w:ascii="Arial" w:hAnsi="Arial" w:cs="Arial"/>
                <w:sz w:val="16"/>
                <w:szCs w:val="16"/>
              </w:rPr>
              <w:t>Yes</w:t>
            </w:r>
          </w:p>
        </w:tc>
      </w:tr>
      <w:tr w:rsidR="00C70502" w:rsidRPr="00C70502" w14:paraId="005E127E" w14:textId="77777777" w:rsidTr="00C70502">
        <w:trPr>
          <w:divId w:val="214900106"/>
        </w:trPr>
        <w:tc>
          <w:tcPr>
            <w:tcW w:w="4675" w:type="dxa"/>
            <w:tcMar>
              <w:top w:w="58" w:type="dxa"/>
              <w:left w:w="115" w:type="dxa"/>
              <w:bottom w:w="58" w:type="dxa"/>
              <w:right w:w="115" w:type="dxa"/>
            </w:tcMar>
          </w:tcPr>
          <w:p w14:paraId="0203A49E" w14:textId="18B800FB" w:rsidR="00C70502" w:rsidRPr="00C70502" w:rsidRDefault="00C70502" w:rsidP="00C70502">
            <w:pPr>
              <w:rPr>
                <w:rFonts w:ascii="Arial" w:hAnsi="Arial" w:cs="Arial"/>
                <w:sz w:val="16"/>
                <w:szCs w:val="16"/>
              </w:rPr>
            </w:pPr>
            <w:r>
              <w:rPr>
                <w:rFonts w:ascii="Arial" w:hAnsi="Arial" w:cs="Arial"/>
                <w:sz w:val="16"/>
                <w:szCs w:val="16"/>
              </w:rPr>
              <w:t>Select Products</w:t>
            </w:r>
          </w:p>
        </w:tc>
        <w:tc>
          <w:tcPr>
            <w:tcW w:w="4675" w:type="dxa"/>
            <w:tcMar>
              <w:top w:w="58" w:type="dxa"/>
              <w:left w:w="115" w:type="dxa"/>
              <w:bottom w:w="58" w:type="dxa"/>
              <w:right w:w="115" w:type="dxa"/>
            </w:tcMar>
          </w:tcPr>
          <w:p w14:paraId="60CF00C9" w14:textId="53001754" w:rsidR="00C70502" w:rsidRPr="00C70502" w:rsidRDefault="00C70502" w:rsidP="00C70502">
            <w:pPr>
              <w:rPr>
                <w:rFonts w:ascii="Arial" w:hAnsi="Arial" w:cs="Arial"/>
                <w:sz w:val="16"/>
                <w:szCs w:val="16"/>
              </w:rPr>
            </w:pPr>
            <w:r>
              <w:rPr>
                <w:rFonts w:ascii="Arial" w:hAnsi="Arial" w:cs="Arial"/>
                <w:sz w:val="16"/>
                <w:szCs w:val="16"/>
              </w:rPr>
              <w:t>Yes</w:t>
            </w:r>
          </w:p>
        </w:tc>
      </w:tr>
    </w:tbl>
    <w:p w14:paraId="32262B92" w14:textId="77777777" w:rsidR="00C70502" w:rsidRPr="00E26BD9" w:rsidRDefault="00C70502" w:rsidP="00C70502">
      <w:pPr>
        <w:divId w:val="214900106"/>
        <w:rPr>
          <w:rFonts w:ascii="Arial" w:hAnsi="Arial" w:cs="Arial"/>
          <w:sz w:val="20"/>
          <w:szCs w:val="20"/>
        </w:rPr>
      </w:pPr>
    </w:p>
    <w:sectPr w:rsidR="00C70502" w:rsidRPr="00E26BD9" w:rsidSect="001322A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URTIS FORNADLEY" w:date="2019-12-11T11:07:00Z" w:initials="CF">
    <w:p w14:paraId="29AF9AD8" w14:textId="5784779E" w:rsidR="63B6225F" w:rsidRDefault="63B6225F">
      <w:r>
        <w:t>in this context "applicaiton" means an "Apigee App" created by the user in the portal interacting with Apigee on the back end</w:t>
      </w:r>
      <w:r>
        <w:annotationRef/>
      </w:r>
    </w:p>
  </w:comment>
  <w:comment w:id="2" w:author="CURTIS FORNADLEY" w:date="2019-12-11T11:09:00Z" w:initials="CF">
    <w:p w14:paraId="78899130" w14:textId="06D288B0" w:rsidR="7A73532F" w:rsidRDefault="7A73532F">
      <w:r>
        <w:t>Clarify, I think a product has to be asociated with an environment at creation</w:t>
      </w:r>
      <w:r>
        <w:annotationRef/>
      </w:r>
    </w:p>
  </w:comment>
  <w:comment w:id="5" w:author="MARY WATKINS" w:date="2019-12-10T16:33:00Z" w:initials="MW">
    <w:p w14:paraId="68310E5C" w14:textId="1081537B" w:rsidR="6A96414E" w:rsidRDefault="6A96414E">
      <w:r>
        <w:t xml:space="preserve">I suggest calling it "Default" rather than "Other".  </w:t>
      </w:r>
      <w:r>
        <w:annotationRef/>
      </w:r>
    </w:p>
  </w:comment>
  <w:comment w:id="3" w:author="CURTIS FORNADLEY" w:date="2019-12-10T08:44:00Z" w:initials="CF">
    <w:p w14:paraId="008B241E" w14:textId="14FA80A3" w:rsidR="32BC1E5A" w:rsidRDefault="32BC1E5A">
      <w:r>
        <w:t>This should not call out Student system as a specail case, this should allow for any APi owner to define a Prodcut Type.  If left blank then it it defaults to Other.  I am concerned on why this concept appears on the Addapp.jpg and what the implicaitons are.  Apps need to allow adding products with any combo of Products that are aligned in the same env.</w:t>
      </w:r>
      <w:r>
        <w:annotationRef/>
      </w:r>
    </w:p>
  </w:comment>
  <w:comment w:id="4" w:author="SAHELI DATTA" w:date="2019-12-11T07:14:00Z" w:initials="SD">
    <w:p w14:paraId="3DFB9E3B" w14:textId="35F11CB6" w:rsidR="5AED969B" w:rsidRDefault="5AED969B">
      <w:r>
        <w:annotationRef/>
      </w:r>
      <w:r>
        <w:annotationRef/>
      </w:r>
      <w:r w:rsidR="5151E76E">
        <w:t xml:space="preserve">I agree.                                    </w:t>
      </w:r>
    </w:p>
    <w:p w14:paraId="65A24C05" w14:textId="16F4266B" w:rsidR="5AED969B" w:rsidRDefault="5151E76E">
      <w:r>
        <w:t>1. Student Serices will always have products in both QA and PROD environments. The custom attribute for products is meant to hide the QA product from getting published on the portal. (This is the PORTAL_VISIBILITY attribute mentioned in point 12.)</w:t>
      </w:r>
    </w:p>
    <w:p w14:paraId="34962A9F" w14:textId="023E0923" w:rsidR="5AED969B" w:rsidRDefault="5151E76E">
      <w:r>
        <w:t>2. On the Add App page, my understanding is that Product Type is meant to be used in the following way: if Student Services Product Type is selected, a QA app and a PROD app will automatically be created at the time of app creation. This is because the app will need keys in both QA and PROD environments to consume student services products.</w:t>
      </w:r>
    </w:p>
  </w:comment>
  <w:comment w:id="6" w:author="CURTIS FORNADLEY" w:date="2019-12-10T15:17:00Z" w:initials="CF">
    <w:p w14:paraId="2035BD81" w14:textId="7E880034" w:rsidR="79FDD8DB" w:rsidRDefault="79FDD8DB">
      <w:r>
        <w:t>"Products for app developers are created in the developer portal " This is not true Prodcuts are created in Apigee Edge</w:t>
      </w:r>
      <w:r>
        <w:annotationRef/>
      </w:r>
    </w:p>
  </w:comment>
  <w:comment w:id="7" w:author="MARY WATKINS" w:date="2019-12-10T16:35:00Z" w:initials="MW">
    <w:p w14:paraId="1EC82706" w14:textId="7BD2A79F" w:rsidR="60C84F58" w:rsidRDefault="60C84F58">
      <w:r>
        <w:t xml:space="preserve">Do you mean with PORTAL_VISIBILITY? </w:t>
      </w:r>
      <w:r>
        <w:annotationRef/>
      </w:r>
    </w:p>
  </w:comment>
  <w:comment w:id="8" w:author="CURTIS FORNADLEY" w:date="2019-12-10T15:21:00Z" w:initials="CF">
    <w:p w14:paraId="272E73FB" w14:textId="31115B45" w:rsidR="10950383" w:rsidRDefault="10950383">
      <w:r>
        <w:t>A user with the role of product owner will create the API catalog entry in the developer portal . This is alos wrong. The Product is created in EDge and is brought over to the Protal</w:t>
      </w:r>
      <w:r>
        <w:annotationRef/>
      </w:r>
    </w:p>
  </w:comment>
  <w:comment w:id="9" w:author="SAHELI DATTA" w:date="2019-12-11T07:29:00Z" w:initials="SD">
    <w:p w14:paraId="5C38B025" w14:textId="6D759F4C" w:rsidR="62809626" w:rsidRDefault="62809626">
      <w:r>
        <w:t>Right - the custom attribute PORTAL_VISIBILITY on each product should decide whether it is displayed in the API Catalog or not.</w:t>
      </w:r>
      <w:r>
        <w:annotationRef/>
      </w:r>
    </w:p>
  </w:comment>
  <w:comment w:id="10" w:author="CURTIS FORNADLEY" w:date="2019-12-11T11:34:00Z" w:initials="CF">
    <w:p w14:paraId="677EB8D5" w14:textId="580A16D0" w:rsidR="3964EF24" w:rsidRDefault="3964EF24">
      <w:r>
        <w:t>Clarify that this is Swagger docs and that more than one can be added to  a Product</w:t>
      </w:r>
      <w:r>
        <w:annotationRef/>
      </w:r>
    </w:p>
  </w:comment>
  <w:comment w:id="11" w:author="CURTIS FORNADLEY" w:date="2019-12-11T11:36:00Z" w:initials="CF">
    <w:p w14:paraId="55B2A08C" w14:textId="2DDE98F2" w:rsidR="5DF16119" w:rsidRDefault="5DF16119">
      <w:r>
        <w:t>Why is duplicate called out here, what is the impliciatons?</w:t>
      </w:r>
      <w:r>
        <w:annotationRef/>
      </w:r>
    </w:p>
  </w:comment>
  <w:comment w:id="12" w:author="SAHELI DATTA" w:date="2019-12-11T08:56:00Z" w:initials="SD">
    <w:p w14:paraId="5B16F43F" w14:textId="4A6FF85B" w:rsidR="74ECFB0B" w:rsidRDefault="74ECFB0B">
      <w:r>
        <w:t>Does this table represent what's on the API Product.jpg page? I thought product owners would have control over the content of that page, including the Resource 1, Resource 2 tabs?</w:t>
      </w:r>
      <w:r>
        <w:annotationRef/>
      </w:r>
    </w:p>
  </w:comment>
  <w:comment w:id="20" w:author="MARY WATKINS" w:date="2019-12-10T16:39:00Z" w:initials="MW">
    <w:p w14:paraId="55A0B4EC" w14:textId="160DB858" w:rsidR="18BC1064" w:rsidRDefault="18BC1064">
      <w:r>
        <w:t>Does this mean it's not editable in the API Portal, or in Apigee?</w:t>
      </w:r>
      <w:r>
        <w:annotationRef/>
      </w:r>
    </w:p>
  </w:comment>
  <w:comment w:id="23" w:author="CURTIS FORNADLEY" w:date="2019-12-10T15:29:00Z" w:initials="CF">
    <w:p w14:paraId="1BE62A3E" w14:textId="6B519832" w:rsidR="2458A006" w:rsidRDefault="2458A006">
      <w:r>
        <w:t>The Api Prodcut Page needs an editable text area where the prodcut owner cna add extra descrtibve text that may not come from Apigee or the Sawgger doc.  This could included a hyper text link</w:t>
      </w:r>
      <w:r>
        <w:annotationRef/>
      </w:r>
    </w:p>
    <w:p w14:paraId="69B58747" w14:textId="037F6304" w:rsidR="2458A006" w:rsidRDefault="2458A006"/>
  </w:comment>
  <w:comment w:id="24" w:author="MARY WATKINS" w:date="2019-12-10T16:41:00Z" w:initials="MW">
    <w:p w14:paraId="456EDC62" w14:textId="39F923DA" w:rsidR="7E2AF0EA" w:rsidRDefault="7E2AF0EA">
      <w:r>
        <w:t xml:space="preserve">I don't remember seeing wireframes for these roles and features within the portal.  </w:t>
      </w:r>
      <w:r>
        <w:annotationRef/>
      </w:r>
    </w:p>
  </w:comment>
  <w:comment w:id="25" w:author="CURTIS FORNADLEY" w:date="2019-12-11T11:43:00Z" w:initials="CF">
    <w:p w14:paraId="00BF0CA2" w14:textId="0CC81B32" w:rsidR="1BEEC012" w:rsidRDefault="0DCE65EE">
      <w:r>
        <w:t>Please detail if this info goes into a local DB used by Drupal.  Confrim that email first and last name are brought in from shibb attributes, not just email. In the portal we want to see first and last name of all Portal users as stated below</w:t>
      </w:r>
      <w:r w:rsidR="1BEEC012">
        <w:annotationRef/>
      </w:r>
      <w:r w:rsidR="1BEEC012">
        <w:annotationRef/>
      </w:r>
    </w:p>
  </w:comment>
  <w:comment w:id="28" w:author="SAHELI DATTA" w:date="2019-12-11T09:01:00Z" w:initials="SD">
    <w:p w14:paraId="00E05373" w14:textId="04447FDE" w:rsidR="34544588" w:rsidRDefault="34544588">
      <w:r>
        <w:t>On the wireframes and mockup, you had this button labeled Add App.</w:t>
      </w:r>
      <w:r>
        <w:annotationRef/>
      </w:r>
    </w:p>
  </w:comment>
  <w:comment w:id="35" w:author="MARY WATKINS" w:date="2019-12-10T16:43:00Z" w:initials="MW">
    <w:p w14:paraId="15CF6DD8" w14:textId="117E7777" w:rsidR="3243C562" w:rsidRDefault="3243C562">
      <w:r>
        <w:t>Do you mean the Portal?</w:t>
      </w:r>
      <w:r>
        <w:annotationRef/>
      </w:r>
    </w:p>
  </w:comment>
  <w:comment w:id="36" w:author="MARY WATKINS" w:date="2019-12-10T16:44:00Z" w:initials="MW">
    <w:p w14:paraId="3FD78AAB" w14:textId="55A0A4C1" w:rsidR="0157D0EC" w:rsidRDefault="0157D0EC">
      <w:r>
        <w:t>We need instructions for formatting the name on the name field.</w:t>
      </w:r>
      <w:r>
        <w:annotationRef/>
      </w:r>
    </w:p>
  </w:comment>
  <w:comment w:id="37" w:author="MARY WATKINS" w:date="2019-12-10T16:44:00Z" w:initials="MW">
    <w:p w14:paraId="14904E4F" w14:textId="6853BDC2" w:rsidR="0157D0EC" w:rsidRDefault="67743181">
      <w:r>
        <w:t xml:space="preserve">I belive Curtis's suggestion was to not include this so they could mash up both types of products. </w:t>
      </w:r>
      <w:r w:rsidR="0157D0EC">
        <w:annotationRef/>
      </w:r>
      <w:r w:rsidR="0157D0EC">
        <w:annotationRef/>
      </w:r>
    </w:p>
  </w:comment>
  <w:comment w:id="38" w:author="SAHELI DATTA" w:date="2019-12-11T09:04:00Z" w:initials="SD">
    <w:p w14:paraId="32777845" w14:textId="28822B47" w:rsidR="440ED1DE" w:rsidRDefault="440ED1DE">
      <w:r>
        <w:t>I agree. Instead of making this a single-select radio button, ask the app creator to check a box if they will be requesting Student Services products. If this box is checked, automatically create a QA app and a PROD app at the time of app creation.</w:t>
      </w:r>
      <w:r>
        <w:annotationRef/>
      </w:r>
    </w:p>
  </w:comment>
  <w:comment w:id="46" w:author="SAHELI DATTA" w:date="2019-12-11T09:09:00Z" w:initials="SD">
    <w:p w14:paraId="61A7DA9A" w14:textId="7AAB95BB" w:rsidR="2DEA3C55" w:rsidRDefault="2DEA3C55">
      <w:r>
        <w:t>Instead of making this a single-select radio button, make this a multi-select check box option. Student Services really does not have a use case where a product will only exist in QA forever. We don't want apps to exist only in QA and not PROD environment.</w:t>
      </w:r>
      <w:r>
        <w:annotationRef/>
      </w:r>
    </w:p>
  </w:comment>
  <w:comment w:id="47" w:author="MARY WATKINS" w:date="2019-12-10T16:46:00Z" w:initials="MW">
    <w:p w14:paraId="3B4DF9D3" w14:textId="66F87828" w:rsidR="13AA08BC" w:rsidRDefault="13AA08BC">
      <w:r>
        <w:t xml:space="preserve">I thought Team Apps would be under Teams and under My Apps.  </w:t>
      </w:r>
      <w:r>
        <w:annotationRef/>
      </w:r>
    </w:p>
  </w:comment>
  <w:comment w:id="49" w:author="MARY WATKINS" w:date="2019-12-10T16:47:00Z" w:initials="MW">
    <w:p w14:paraId="267212A6" w14:textId="3C647E53" w:rsidR="0C1505BC" w:rsidRDefault="0C1505BC">
      <w:r>
        <w:t>Per Curtis's direction they should be able to contain both.</w:t>
      </w:r>
      <w:r>
        <w:annotationRef/>
      </w:r>
    </w:p>
  </w:comment>
  <w:comment w:id="50" w:author="SAHELI DATTA" w:date="2019-12-11T09:14:00Z" w:initials="SD">
    <w:p w14:paraId="018C8837" w14:textId="7F7592E6" w:rsidR="5273D419" w:rsidRDefault="5273D419">
      <w:r>
        <w:t>As per Curtis' and Mary's comments, Product Type should not stop app developers from creating a mashup of Student Services and Other products. As I've written above, this field can be a single chekbox that asks whether the app will be requesting Student products. If this box is checked, automatically create a QA app and a PROD app at the time of app creation. The app developer should still be able to request Student or Other products for their app.</w:t>
      </w:r>
      <w:r>
        <w:annotationRef/>
      </w:r>
    </w:p>
  </w:comment>
  <w:comment w:id="51" w:author="MARY WATKINS" w:date="2019-12-11T09:46:00Z" w:initials="MW">
    <w:p w14:paraId="296971D7" w14:textId="23EC7A8B" w:rsidR="4BB41138" w:rsidRDefault="4BB41138">
      <w:r>
        <w:t>Or, is it possible for the system to know if  they chose a student services product?  Why does the user have to indicate that they chose a students services product, when we can just see they added one?</w:t>
      </w:r>
      <w:r>
        <w:annotationRef/>
      </w:r>
    </w:p>
    <w:p w14:paraId="4FFB87F8" w14:textId="0DA522C4" w:rsidR="4BB41138" w:rsidRDefault="4BB4113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AF9AD8" w15:done="0"/>
  <w15:commentEx w15:paraId="78899130" w15:done="0"/>
  <w15:commentEx w15:paraId="68310E5C" w15:done="0"/>
  <w15:commentEx w15:paraId="008B241E" w15:done="0"/>
  <w15:commentEx w15:paraId="34962A9F" w15:paraIdParent="008B241E" w15:done="0"/>
  <w15:commentEx w15:paraId="2035BD81" w15:done="0"/>
  <w15:commentEx w15:paraId="1EC82706" w15:done="0"/>
  <w15:commentEx w15:paraId="272E73FB" w15:done="0"/>
  <w15:commentEx w15:paraId="5C38B025" w15:paraIdParent="272E73FB" w15:done="0"/>
  <w15:commentEx w15:paraId="677EB8D5" w15:done="0"/>
  <w15:commentEx w15:paraId="55B2A08C" w15:done="0"/>
  <w15:commentEx w15:paraId="5B16F43F" w15:done="0"/>
  <w15:commentEx w15:paraId="55A0B4EC" w15:done="0"/>
  <w15:commentEx w15:paraId="69B58747" w15:done="0"/>
  <w15:commentEx w15:paraId="456EDC62" w15:done="0"/>
  <w15:commentEx w15:paraId="00BF0CA2" w15:done="0"/>
  <w15:commentEx w15:paraId="00E05373" w15:done="0"/>
  <w15:commentEx w15:paraId="15CF6DD8" w15:done="0"/>
  <w15:commentEx w15:paraId="3FD78AAB" w15:done="0"/>
  <w15:commentEx w15:paraId="14904E4F" w15:done="0"/>
  <w15:commentEx w15:paraId="32777845" w15:paraIdParent="14904E4F" w15:done="0"/>
  <w15:commentEx w15:paraId="61A7DA9A" w15:done="0"/>
  <w15:commentEx w15:paraId="3B4DF9D3" w15:done="0"/>
  <w15:commentEx w15:paraId="267212A6" w15:done="0"/>
  <w15:commentEx w15:paraId="018C8837" w15:done="0"/>
  <w15:commentEx w15:paraId="4FFB87F8" w15:paraIdParent="018C8837" w15:done="0"/>
</w15:commentsEx>
</file>

<file path=word/commentsIds.xml><?xml version="1.0" encoding="utf-8"?>
<w16cid:commentsIds xmlns:mc="http://schemas.openxmlformats.org/markup-compatibility/2006" xmlns:w16cid="http://schemas.microsoft.com/office/word/2016/wordml/cid" mc:Ignorable="w16cid">
  <w16cid:commentId w16cid:paraId="008B241E" w16cid:durableId="45F93CA5"/>
  <w16cid:commentId w16cid:paraId="2035BD81" w16cid:durableId="399C2E9B"/>
  <w16cid:commentId w16cid:paraId="272E73FB" w16cid:durableId="3402034E"/>
  <w16cid:commentId w16cid:paraId="69B58747" w16cid:durableId="51CB8D73"/>
  <w16cid:commentId w16cid:paraId="68310E5C" w16cid:durableId="45D21F0A"/>
  <w16cid:commentId w16cid:paraId="1EC82706" w16cid:durableId="2ACCB3C2"/>
  <w16cid:commentId w16cid:paraId="55A0B4EC" w16cid:durableId="6871FD57"/>
  <w16cid:commentId w16cid:paraId="456EDC62" w16cid:durableId="119030AF"/>
  <w16cid:commentId w16cid:paraId="15CF6DD8" w16cid:durableId="3FE152C8"/>
  <w16cid:commentId w16cid:paraId="3FD78AAB" w16cid:durableId="0A07E842"/>
  <w16cid:commentId w16cid:paraId="14904E4F" w16cid:durableId="331E5855"/>
  <w16cid:commentId w16cid:paraId="3B4DF9D3" w16cid:durableId="4999F347"/>
  <w16cid:commentId w16cid:paraId="267212A6" w16cid:durableId="33299CE6"/>
  <w16cid:commentId w16cid:paraId="34962A9F" w16cid:durableId="44D1B718"/>
  <w16cid:commentId w16cid:paraId="5C38B025" w16cid:durableId="171D171C"/>
  <w16cid:commentId w16cid:paraId="5B16F43F" w16cid:durableId="3CBF1A49"/>
  <w16cid:commentId w16cid:paraId="00E05373" w16cid:durableId="6A1C1776"/>
  <w16cid:commentId w16cid:paraId="32777845" w16cid:durableId="39C8ABAF"/>
  <w16cid:commentId w16cid:paraId="61A7DA9A" w16cid:durableId="468928B4"/>
  <w16cid:commentId w16cid:paraId="018C8837" w16cid:durableId="0D9E1D9C"/>
  <w16cid:commentId w16cid:paraId="4FFB87F8" w16cid:durableId="1A8B4ABD"/>
  <w16cid:commentId w16cid:paraId="29AF9AD8" w16cid:durableId="3109B8C6"/>
  <w16cid:commentId w16cid:paraId="78899130" w16cid:durableId="29E82022"/>
  <w16cid:commentId w16cid:paraId="677EB8D5" w16cid:durableId="57630B3C"/>
  <w16cid:commentId w16cid:paraId="55B2A08C" w16cid:durableId="0178E061"/>
  <w16cid:commentId w16cid:paraId="00BF0CA2" w16cid:durableId="2225232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0B4B1" w14:textId="77777777" w:rsidR="00F0536F" w:rsidRDefault="00F0536F" w:rsidP="00C70502">
      <w:r>
        <w:separator/>
      </w:r>
    </w:p>
  </w:endnote>
  <w:endnote w:type="continuationSeparator" w:id="0">
    <w:p w14:paraId="50679210" w14:textId="77777777" w:rsidR="00F0536F" w:rsidRDefault="00F0536F" w:rsidP="00C70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9353412"/>
      <w:docPartObj>
        <w:docPartGallery w:val="Page Numbers (Bottom of Page)"/>
        <w:docPartUnique/>
      </w:docPartObj>
    </w:sdtPr>
    <w:sdtEndPr>
      <w:rPr>
        <w:rFonts w:ascii="Arial" w:hAnsi="Arial" w:cs="Arial"/>
        <w:noProof/>
        <w:sz w:val="20"/>
        <w:szCs w:val="20"/>
      </w:rPr>
    </w:sdtEndPr>
    <w:sdtContent>
      <w:p w14:paraId="15B08771" w14:textId="04DDDD12" w:rsidR="00C70502" w:rsidRPr="00C70502" w:rsidRDefault="00C70502">
        <w:pPr>
          <w:pStyle w:val="Footer"/>
          <w:jc w:val="center"/>
          <w:rPr>
            <w:rFonts w:ascii="Arial" w:hAnsi="Arial" w:cs="Arial"/>
            <w:sz w:val="20"/>
            <w:szCs w:val="20"/>
          </w:rPr>
        </w:pPr>
        <w:r w:rsidRPr="00C70502">
          <w:rPr>
            <w:rFonts w:ascii="Arial" w:hAnsi="Arial" w:cs="Arial"/>
            <w:sz w:val="20"/>
            <w:szCs w:val="20"/>
          </w:rPr>
          <w:fldChar w:fldCharType="begin"/>
        </w:r>
        <w:r w:rsidRPr="00C70502">
          <w:rPr>
            <w:rFonts w:ascii="Arial" w:hAnsi="Arial" w:cs="Arial"/>
            <w:sz w:val="20"/>
            <w:szCs w:val="20"/>
          </w:rPr>
          <w:instrText xml:space="preserve"> PAGE   \* MERGEFORMAT </w:instrText>
        </w:r>
        <w:r w:rsidRPr="00C70502">
          <w:rPr>
            <w:rFonts w:ascii="Arial" w:hAnsi="Arial" w:cs="Arial"/>
            <w:sz w:val="20"/>
            <w:szCs w:val="20"/>
          </w:rPr>
          <w:fldChar w:fldCharType="separate"/>
        </w:r>
        <w:r w:rsidR="00DE4C91">
          <w:rPr>
            <w:rFonts w:ascii="Arial" w:hAnsi="Arial" w:cs="Arial"/>
            <w:noProof/>
            <w:sz w:val="20"/>
            <w:szCs w:val="20"/>
          </w:rPr>
          <w:t>2</w:t>
        </w:r>
        <w:r w:rsidRPr="00C70502">
          <w:rPr>
            <w:rFonts w:ascii="Arial" w:hAnsi="Arial" w:cs="Arial"/>
            <w:noProof/>
            <w:sz w:val="20"/>
            <w:szCs w:val="20"/>
          </w:rPr>
          <w:fldChar w:fldCharType="end"/>
        </w:r>
      </w:p>
    </w:sdtContent>
  </w:sdt>
  <w:p w14:paraId="29820BE2" w14:textId="77777777" w:rsidR="00C70502" w:rsidRPr="00C70502" w:rsidRDefault="00C70502">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31296" w14:textId="77777777" w:rsidR="00F0536F" w:rsidRDefault="00F0536F" w:rsidP="00C70502">
      <w:r>
        <w:separator/>
      </w:r>
    </w:p>
  </w:footnote>
  <w:footnote w:type="continuationSeparator" w:id="0">
    <w:p w14:paraId="399C27F8" w14:textId="77777777" w:rsidR="00F0536F" w:rsidRDefault="00F0536F" w:rsidP="00C70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0292" w14:textId="40F907ED" w:rsidR="001A5EF3" w:rsidRPr="001A5EF3" w:rsidRDefault="00DE4C91">
    <w:pPr>
      <w:pStyle w:val="Header"/>
      <w:rPr>
        <w:rFonts w:ascii="Arial" w:hAnsi="Arial" w:cs="Arial"/>
        <w:sz w:val="20"/>
        <w:szCs w:val="20"/>
      </w:rPr>
    </w:pPr>
    <w:sdt>
      <w:sdtPr>
        <w:rPr>
          <w:rFonts w:ascii="Arial" w:eastAsiaTheme="majorEastAsia" w:hAnsi="Arial" w:cs="Arial"/>
          <w:sz w:val="20"/>
          <w:szCs w:val="20"/>
        </w:rPr>
        <w:alias w:val="Title"/>
        <w:id w:val="78404852"/>
        <w:placeholder>
          <w:docPart w:val="41D04421A64449FB81BC53D17BB10D22"/>
        </w:placeholder>
        <w:dataBinding w:prefixMappings="xmlns:ns0='http://schemas.openxmlformats.org/package/2006/metadata/core-properties' xmlns:ns1='http://purl.org/dc/elements/1.1/'" w:xpath="/ns0:coreProperties[1]/ns1:title[1]" w:storeItemID="{6C3C8BC8-F283-45AE-878A-BAB7291924A1}"/>
        <w:text/>
      </w:sdtPr>
      <w:sdtEndPr/>
      <w:sdtContent>
        <w:r w:rsidR="001A5EF3" w:rsidRPr="001A5EF3">
          <w:rPr>
            <w:rFonts w:ascii="Arial" w:eastAsiaTheme="majorEastAsia" w:hAnsi="Arial" w:cs="Arial"/>
            <w:sz w:val="20"/>
            <w:szCs w:val="20"/>
          </w:rPr>
          <w:t>Developer Portal Specification v1.1</w:t>
        </w:r>
      </w:sdtContent>
    </w:sdt>
    <w:r w:rsidR="001A5EF3" w:rsidRPr="001A5EF3">
      <w:rPr>
        <w:rFonts w:ascii="Arial" w:eastAsiaTheme="majorEastAsia" w:hAnsi="Arial" w:cs="Arial"/>
        <w:sz w:val="20"/>
        <w:szCs w:val="20"/>
      </w:rPr>
      <w:ptab w:relativeTo="margin" w:alignment="right" w:leader="none"/>
    </w:r>
    <w:sdt>
      <w:sdtPr>
        <w:rPr>
          <w:rFonts w:ascii="Arial" w:eastAsiaTheme="majorEastAsia" w:hAnsi="Arial" w:cs="Arial"/>
          <w:sz w:val="20"/>
          <w:szCs w:val="20"/>
        </w:rPr>
        <w:alias w:val="Date"/>
        <w:id w:val="78404859"/>
        <w:placeholder>
          <w:docPart w:val="12EED0C4220F448CA9116AB4A3339753"/>
        </w:placeholder>
        <w:dataBinding w:prefixMappings="xmlns:ns0='http://schemas.microsoft.com/office/2006/coverPageProps'" w:xpath="/ns0:CoverPageProperties[1]/ns0:PublishDate[1]" w:storeItemID="{55AF091B-3C7A-41E3-B477-F2FDAA23CFDA}"/>
        <w:date w:fullDate="2019-11-25T00:00:00Z">
          <w:dateFormat w:val="MMMM d, yyyy"/>
          <w:lid w:val="en-US"/>
          <w:storeMappedDataAs w:val="dateTime"/>
          <w:calendar w:val="gregorian"/>
        </w:date>
      </w:sdtPr>
      <w:sdtEndPr/>
      <w:sdtContent>
        <w:r w:rsidR="001A5EF3" w:rsidRPr="001A5EF3">
          <w:rPr>
            <w:rFonts w:ascii="Arial" w:eastAsiaTheme="majorEastAsia" w:hAnsi="Arial" w:cs="Arial"/>
            <w:sz w:val="20"/>
            <w:szCs w:val="20"/>
          </w:rPr>
          <w:t>November 25, 2019</w:t>
        </w:r>
      </w:sdtContent>
    </w:sdt>
  </w:p>
  <w:p w14:paraId="121EF840" w14:textId="77777777" w:rsidR="001A5EF3" w:rsidRDefault="001A5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72D3"/>
    <w:multiLevelType w:val="multilevel"/>
    <w:tmpl w:val="AEB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691"/>
    <w:multiLevelType w:val="hybridMultilevel"/>
    <w:tmpl w:val="784C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E51E0"/>
    <w:multiLevelType w:val="hybridMultilevel"/>
    <w:tmpl w:val="8592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D7355"/>
    <w:multiLevelType w:val="hybridMultilevel"/>
    <w:tmpl w:val="9788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F2F90"/>
    <w:multiLevelType w:val="hybridMultilevel"/>
    <w:tmpl w:val="D2D6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C2446"/>
    <w:multiLevelType w:val="hybridMultilevel"/>
    <w:tmpl w:val="7BB65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B3500"/>
    <w:multiLevelType w:val="hybridMultilevel"/>
    <w:tmpl w:val="F36CF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B626A"/>
    <w:multiLevelType w:val="hybridMultilevel"/>
    <w:tmpl w:val="A426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23488"/>
    <w:multiLevelType w:val="hybridMultilevel"/>
    <w:tmpl w:val="002A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719B6"/>
    <w:multiLevelType w:val="hybridMultilevel"/>
    <w:tmpl w:val="FD960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67DA2"/>
    <w:multiLevelType w:val="multilevel"/>
    <w:tmpl w:val="0258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BA6CFF"/>
    <w:multiLevelType w:val="multilevel"/>
    <w:tmpl w:val="6002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7E2379"/>
    <w:multiLevelType w:val="multilevel"/>
    <w:tmpl w:val="0178C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4F12EE"/>
    <w:multiLevelType w:val="hybridMultilevel"/>
    <w:tmpl w:val="CE66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1"/>
  </w:num>
  <w:num w:numId="4">
    <w:abstractNumId w:val="10"/>
  </w:num>
  <w:num w:numId="5">
    <w:abstractNumId w:val="13"/>
  </w:num>
  <w:num w:numId="6">
    <w:abstractNumId w:val="9"/>
  </w:num>
  <w:num w:numId="7">
    <w:abstractNumId w:val="6"/>
  </w:num>
  <w:num w:numId="8">
    <w:abstractNumId w:val="5"/>
  </w:num>
  <w:num w:numId="9">
    <w:abstractNumId w:val="1"/>
  </w:num>
  <w:num w:numId="10">
    <w:abstractNumId w:val="4"/>
  </w:num>
  <w:num w:numId="11">
    <w:abstractNumId w:val="8"/>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24"/>
    <w:rsid w:val="00015638"/>
    <w:rsid w:val="001322AF"/>
    <w:rsid w:val="001A5EF3"/>
    <w:rsid w:val="0024405B"/>
    <w:rsid w:val="002542C2"/>
    <w:rsid w:val="00284142"/>
    <w:rsid w:val="002973D1"/>
    <w:rsid w:val="005905B1"/>
    <w:rsid w:val="00597C5A"/>
    <w:rsid w:val="00691E34"/>
    <w:rsid w:val="00794867"/>
    <w:rsid w:val="007A36BF"/>
    <w:rsid w:val="0084505D"/>
    <w:rsid w:val="00B24B19"/>
    <w:rsid w:val="00B42EEB"/>
    <w:rsid w:val="00B52924"/>
    <w:rsid w:val="00BF3FE4"/>
    <w:rsid w:val="00C70502"/>
    <w:rsid w:val="00CC0AAC"/>
    <w:rsid w:val="00CC5D87"/>
    <w:rsid w:val="00DE4C91"/>
    <w:rsid w:val="00E26BD9"/>
    <w:rsid w:val="00EE7C38"/>
    <w:rsid w:val="00F0536F"/>
    <w:rsid w:val="00F13724"/>
    <w:rsid w:val="00F437EA"/>
    <w:rsid w:val="0157D0EC"/>
    <w:rsid w:val="0C1505BC"/>
    <w:rsid w:val="0DCE65EE"/>
    <w:rsid w:val="0EC41644"/>
    <w:rsid w:val="10950383"/>
    <w:rsid w:val="13AA08BC"/>
    <w:rsid w:val="18BC1064"/>
    <w:rsid w:val="1BEEC012"/>
    <w:rsid w:val="2458A006"/>
    <w:rsid w:val="2DEA3C55"/>
    <w:rsid w:val="3243C562"/>
    <w:rsid w:val="32BC1E5A"/>
    <w:rsid w:val="34544588"/>
    <w:rsid w:val="3964EF24"/>
    <w:rsid w:val="440ED1DE"/>
    <w:rsid w:val="4BB41138"/>
    <w:rsid w:val="5151E76E"/>
    <w:rsid w:val="5273D419"/>
    <w:rsid w:val="5A5EB5A7"/>
    <w:rsid w:val="5AED969B"/>
    <w:rsid w:val="5DF16119"/>
    <w:rsid w:val="60C84F58"/>
    <w:rsid w:val="62809626"/>
    <w:rsid w:val="63B6225F"/>
    <w:rsid w:val="67743181"/>
    <w:rsid w:val="6A96414E"/>
    <w:rsid w:val="74ECFB0B"/>
    <w:rsid w:val="79FDD8DB"/>
    <w:rsid w:val="7A73532F"/>
    <w:rsid w:val="7E2AF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747910E"/>
  <w15:chartTrackingRefBased/>
  <w15:docId w15:val="{4CFFC617-D9C7-46FA-B987-AB41F022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aui-icon">
    <w:name w:val="aui-icon"/>
    <w:basedOn w:val="DefaultParagraphFont"/>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7A36BF"/>
    <w:pPr>
      <w:ind w:left="720"/>
      <w:contextualSpacing/>
    </w:pPr>
  </w:style>
  <w:style w:type="table" w:styleId="TableGrid">
    <w:name w:val="Table Grid"/>
    <w:basedOn w:val="TableNormal"/>
    <w:uiPriority w:val="39"/>
    <w:rsid w:val="002841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405B"/>
    <w:rPr>
      <w:color w:val="0563C1" w:themeColor="hyperlink"/>
      <w:u w:val="single"/>
    </w:rPr>
  </w:style>
  <w:style w:type="character" w:customStyle="1" w:styleId="UnresolvedMention">
    <w:name w:val="Unresolved Mention"/>
    <w:basedOn w:val="DefaultParagraphFont"/>
    <w:uiPriority w:val="99"/>
    <w:semiHidden/>
    <w:unhideWhenUsed/>
    <w:rsid w:val="0024405B"/>
    <w:rPr>
      <w:color w:val="605E5C"/>
      <w:shd w:val="clear" w:color="auto" w:fill="E1DFDD"/>
    </w:rPr>
  </w:style>
  <w:style w:type="paragraph" w:styleId="Header">
    <w:name w:val="header"/>
    <w:basedOn w:val="Normal"/>
    <w:link w:val="HeaderChar"/>
    <w:uiPriority w:val="99"/>
    <w:unhideWhenUsed/>
    <w:rsid w:val="00C70502"/>
    <w:pPr>
      <w:tabs>
        <w:tab w:val="center" w:pos="4680"/>
        <w:tab w:val="right" w:pos="9360"/>
      </w:tabs>
    </w:pPr>
  </w:style>
  <w:style w:type="character" w:customStyle="1" w:styleId="HeaderChar">
    <w:name w:val="Header Char"/>
    <w:basedOn w:val="DefaultParagraphFont"/>
    <w:link w:val="Header"/>
    <w:uiPriority w:val="99"/>
    <w:rsid w:val="00C70502"/>
    <w:rPr>
      <w:rFonts w:eastAsiaTheme="minorEastAsia"/>
      <w:sz w:val="24"/>
      <w:szCs w:val="24"/>
    </w:rPr>
  </w:style>
  <w:style w:type="paragraph" w:styleId="Footer">
    <w:name w:val="footer"/>
    <w:basedOn w:val="Normal"/>
    <w:link w:val="FooterChar"/>
    <w:uiPriority w:val="99"/>
    <w:unhideWhenUsed/>
    <w:rsid w:val="00C70502"/>
    <w:pPr>
      <w:tabs>
        <w:tab w:val="center" w:pos="4680"/>
        <w:tab w:val="right" w:pos="9360"/>
      </w:tabs>
    </w:pPr>
  </w:style>
  <w:style w:type="character" w:customStyle="1" w:styleId="FooterChar">
    <w:name w:val="Footer Char"/>
    <w:basedOn w:val="DefaultParagraphFont"/>
    <w:link w:val="Footer"/>
    <w:uiPriority w:val="99"/>
    <w:rsid w:val="00C70502"/>
    <w:rPr>
      <w:rFonts w:eastAsiaTheme="minorEastAsia"/>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Theme="minorEastAsi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22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2AF"/>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149964">
      <w:marLeft w:val="0"/>
      <w:marRight w:val="0"/>
      <w:marTop w:val="0"/>
      <w:marBottom w:val="0"/>
      <w:divBdr>
        <w:top w:val="none" w:sz="0" w:space="0" w:color="auto"/>
        <w:left w:val="none" w:sz="0" w:space="0" w:color="auto"/>
        <w:bottom w:val="none" w:sz="0" w:space="0" w:color="auto"/>
        <w:right w:val="none" w:sz="0" w:space="0" w:color="auto"/>
      </w:divBdr>
    </w:div>
    <w:div w:id="602881241">
      <w:marLeft w:val="0"/>
      <w:marRight w:val="0"/>
      <w:marTop w:val="0"/>
      <w:marBottom w:val="0"/>
      <w:divBdr>
        <w:top w:val="none" w:sz="0" w:space="0" w:color="auto"/>
        <w:left w:val="none" w:sz="0" w:space="0" w:color="auto"/>
        <w:bottom w:val="none" w:sz="0" w:space="0" w:color="auto"/>
        <w:right w:val="none" w:sz="0" w:space="0" w:color="auto"/>
      </w:divBdr>
      <w:divsChild>
        <w:div w:id="878590367">
          <w:marLeft w:val="0"/>
          <w:marRight w:val="0"/>
          <w:marTop w:val="0"/>
          <w:marBottom w:val="0"/>
          <w:divBdr>
            <w:top w:val="none" w:sz="0" w:space="0" w:color="auto"/>
            <w:left w:val="none" w:sz="0" w:space="0" w:color="auto"/>
            <w:bottom w:val="none" w:sz="0" w:space="0" w:color="auto"/>
            <w:right w:val="none" w:sz="0" w:space="0" w:color="auto"/>
          </w:divBdr>
        </w:div>
      </w:divsChild>
    </w:div>
    <w:div w:id="895504696">
      <w:marLeft w:val="0"/>
      <w:marRight w:val="0"/>
      <w:marTop w:val="0"/>
      <w:marBottom w:val="0"/>
      <w:divBdr>
        <w:top w:val="none" w:sz="0" w:space="0" w:color="998DD9"/>
        <w:left w:val="none" w:sz="0" w:space="0" w:color="998DD9"/>
        <w:bottom w:val="none" w:sz="0" w:space="0" w:color="998DD9"/>
        <w:right w:val="none" w:sz="0" w:space="0" w:color="998DD9"/>
      </w:divBdr>
      <w:divsChild>
        <w:div w:id="214900106">
          <w:marLeft w:val="0"/>
          <w:marRight w:val="0"/>
          <w:marTop w:val="0"/>
          <w:marBottom w:val="0"/>
          <w:divBdr>
            <w:top w:val="none" w:sz="0" w:space="0" w:color="auto"/>
            <w:left w:val="none" w:sz="0" w:space="0" w:color="auto"/>
            <w:bottom w:val="none" w:sz="0" w:space="0" w:color="auto"/>
            <w:right w:val="none" w:sz="0" w:space="0" w:color="auto"/>
          </w:divBdr>
        </w:div>
      </w:divsChild>
    </w:div>
    <w:div w:id="1283416841">
      <w:marLeft w:val="0"/>
      <w:marRight w:val="0"/>
      <w:marTop w:val="0"/>
      <w:marBottom w:val="0"/>
      <w:divBdr>
        <w:top w:val="none" w:sz="0" w:space="0" w:color="auto"/>
        <w:left w:val="none" w:sz="0" w:space="0" w:color="auto"/>
        <w:bottom w:val="none" w:sz="0" w:space="0" w:color="auto"/>
        <w:right w:val="none" w:sz="0" w:space="0" w:color="auto"/>
      </w:divBdr>
      <w:divsChild>
        <w:div w:id="1313944545">
          <w:marLeft w:val="0"/>
          <w:marRight w:val="0"/>
          <w:marTop w:val="0"/>
          <w:marBottom w:val="0"/>
          <w:divBdr>
            <w:top w:val="none" w:sz="0" w:space="0" w:color="auto"/>
            <w:left w:val="none" w:sz="0" w:space="0" w:color="auto"/>
            <w:bottom w:val="none" w:sz="0" w:space="0" w:color="auto"/>
            <w:right w:val="none" w:sz="0" w:space="0" w:color="auto"/>
          </w:divBdr>
        </w:div>
      </w:divsChild>
    </w:div>
    <w:div w:id="2146850647">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121ee9d353e94ef8"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D04421A64449FB81BC53D17BB10D22"/>
        <w:category>
          <w:name w:val="General"/>
          <w:gallery w:val="placeholder"/>
        </w:category>
        <w:types>
          <w:type w:val="bbPlcHdr"/>
        </w:types>
        <w:behaviors>
          <w:behavior w:val="content"/>
        </w:behaviors>
        <w:guid w:val="{C51E40EA-7C08-45BB-92D2-20CA7F7F2393}"/>
      </w:docPartPr>
      <w:docPartBody>
        <w:p w:rsidR="009A6F88" w:rsidRDefault="004D3A93" w:rsidP="004D3A93">
          <w:pPr>
            <w:pStyle w:val="41D04421A64449FB81BC53D17BB10D22"/>
          </w:pPr>
          <w:r>
            <w:rPr>
              <w:rFonts w:asciiTheme="majorHAnsi" w:eastAsiaTheme="majorEastAsia" w:hAnsiTheme="majorHAnsi" w:cstheme="majorBidi"/>
              <w:color w:val="5B9BD5" w:themeColor="accent1"/>
              <w:sz w:val="27"/>
              <w:szCs w:val="27"/>
            </w:rPr>
            <w:t>[Document title]</w:t>
          </w:r>
        </w:p>
      </w:docPartBody>
    </w:docPart>
    <w:docPart>
      <w:docPartPr>
        <w:name w:val="12EED0C4220F448CA9116AB4A3339753"/>
        <w:category>
          <w:name w:val="General"/>
          <w:gallery w:val="placeholder"/>
        </w:category>
        <w:types>
          <w:type w:val="bbPlcHdr"/>
        </w:types>
        <w:behaviors>
          <w:behavior w:val="content"/>
        </w:behaviors>
        <w:guid w:val="{C18A8FFC-623B-4E6B-9481-778E658EC285}"/>
      </w:docPartPr>
      <w:docPartBody>
        <w:p w:rsidR="009A6F88" w:rsidRDefault="004D3A93" w:rsidP="004D3A93">
          <w:pPr>
            <w:pStyle w:val="12EED0C4220F448CA9116AB4A3339753"/>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A93"/>
    <w:rsid w:val="004D3A93"/>
    <w:rsid w:val="005B3CD9"/>
    <w:rsid w:val="0086027F"/>
    <w:rsid w:val="009A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391BA411AE4559A28D12D770D1B836">
    <w:name w:val="F3391BA411AE4559A28D12D770D1B836"/>
    <w:rsid w:val="004D3A93"/>
  </w:style>
  <w:style w:type="paragraph" w:customStyle="1" w:styleId="41D04421A64449FB81BC53D17BB10D22">
    <w:name w:val="41D04421A64449FB81BC53D17BB10D22"/>
    <w:rsid w:val="004D3A93"/>
  </w:style>
  <w:style w:type="paragraph" w:customStyle="1" w:styleId="12EED0C4220F448CA9116AB4A3339753">
    <w:name w:val="12EED0C4220F448CA9116AB4A3339753"/>
    <w:rsid w:val="004D3A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81823AE5.dotm</Template>
  <TotalTime>1</TotalTime>
  <Pages>10</Pages>
  <Words>1947</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Developer Portal Specification v1.1</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Portal Specification v1.1</dc:title>
  <dc:subject/>
  <dc:creator>Daniel Jennings Hoover</dc:creator>
  <cp:keywords/>
  <dc:description/>
  <cp:lastModifiedBy>Datta, Saheli</cp:lastModifiedBy>
  <cp:revision>2</cp:revision>
  <dcterms:created xsi:type="dcterms:W3CDTF">2020-03-04T18:43:00Z</dcterms:created>
  <dcterms:modified xsi:type="dcterms:W3CDTF">2020-03-04T18:43:00Z</dcterms:modified>
</cp:coreProperties>
</file>